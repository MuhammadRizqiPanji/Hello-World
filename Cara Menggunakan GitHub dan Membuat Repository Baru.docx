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45" w:rsidRPr="00570945" w:rsidRDefault="00570945" w:rsidP="00570945">
      <w:pPr>
        <w:spacing w:before="100" w:beforeAutospacing="1" w:after="100" w:afterAutospacing="1" w:line="240" w:lineRule="auto"/>
        <w:outlineLvl w:val="0"/>
        <w:rPr>
          <w:rFonts w:eastAsia="Times New Roman" w:cstheme="minorHAnsi"/>
          <w:b/>
          <w:bCs/>
          <w:kern w:val="36"/>
          <w:sz w:val="24"/>
          <w:szCs w:val="24"/>
        </w:rPr>
      </w:pPr>
      <w:r w:rsidRPr="00570945">
        <w:rPr>
          <w:rFonts w:eastAsia="Times New Roman" w:cstheme="minorHAnsi"/>
          <w:b/>
          <w:bCs/>
          <w:kern w:val="36"/>
          <w:sz w:val="24"/>
          <w:szCs w:val="24"/>
        </w:rPr>
        <w:fldChar w:fldCharType="begin"/>
      </w:r>
      <w:r w:rsidRPr="00570945">
        <w:rPr>
          <w:rFonts w:eastAsia="Times New Roman" w:cstheme="minorHAnsi"/>
          <w:b/>
          <w:bCs/>
          <w:kern w:val="36"/>
          <w:sz w:val="24"/>
          <w:szCs w:val="24"/>
        </w:rPr>
        <w:instrText xml:space="preserve"> HYPERLINK "http://www.renotekno.net/2016/06/cara-menggunakan-github-dan-membuat.html" </w:instrText>
      </w:r>
      <w:r w:rsidRPr="00570945">
        <w:rPr>
          <w:rFonts w:eastAsia="Times New Roman" w:cstheme="minorHAnsi"/>
          <w:b/>
          <w:bCs/>
          <w:kern w:val="36"/>
          <w:sz w:val="24"/>
          <w:szCs w:val="24"/>
        </w:rPr>
        <w:fldChar w:fldCharType="separate"/>
      </w:r>
      <w:r w:rsidRPr="00F65F86">
        <w:rPr>
          <w:rFonts w:eastAsia="Times New Roman" w:cstheme="minorHAnsi"/>
          <w:b/>
          <w:bCs/>
          <w:color w:val="0000FF"/>
          <w:kern w:val="36"/>
          <w:sz w:val="24"/>
          <w:szCs w:val="24"/>
          <w:u w:val="single"/>
        </w:rPr>
        <w:t>Cara Menggunakan GitHub dan Membuat Repository Baru</w:t>
      </w:r>
      <w:r w:rsidRPr="00570945">
        <w:rPr>
          <w:rFonts w:eastAsia="Times New Roman" w:cstheme="minorHAnsi"/>
          <w:b/>
          <w:bCs/>
          <w:kern w:val="36"/>
          <w:sz w:val="24"/>
          <w:szCs w:val="24"/>
        </w:rPr>
        <w:fldChar w:fldCharType="end"/>
      </w:r>
      <w:r w:rsidRPr="00570945">
        <w:rPr>
          <w:rFonts w:eastAsia="Times New Roman" w:cstheme="minorHAnsi"/>
          <w:b/>
          <w:bCs/>
          <w:kern w:val="36"/>
          <w:sz w:val="24"/>
          <w:szCs w:val="24"/>
        </w:rPr>
        <w:t xml:space="preserve"> </w:t>
      </w:r>
    </w:p>
    <w:p w:rsidR="00570945" w:rsidRPr="00570945" w:rsidRDefault="00570945" w:rsidP="00570945">
      <w:pPr>
        <w:spacing w:after="0" w:line="240" w:lineRule="auto"/>
        <w:rPr>
          <w:rFonts w:eastAsia="Times New Roman" w:cstheme="minorHAnsi"/>
          <w:sz w:val="24"/>
          <w:szCs w:val="24"/>
        </w:rPr>
      </w:pPr>
      <w:hyperlink r:id="rId6" w:history="1">
        <w:r w:rsidRPr="00F65F86">
          <w:rPr>
            <w:rFonts w:eastAsia="Times New Roman" w:cstheme="minorHAnsi"/>
            <w:color w:val="0000FF"/>
            <w:sz w:val="24"/>
            <w:szCs w:val="24"/>
            <w:u w:val="single"/>
          </w:rPr>
          <w:t>AndroidDev</w:t>
        </w:r>
      </w:hyperlink>
      <w:r w:rsidRPr="00F65F86">
        <w:rPr>
          <w:rFonts w:eastAsia="Times New Roman" w:cstheme="minorHAnsi"/>
          <w:sz w:val="24"/>
          <w:szCs w:val="24"/>
        </w:rPr>
        <w:t xml:space="preserve">, </w:t>
      </w:r>
      <w:hyperlink r:id="rId7" w:history="1">
        <w:r w:rsidRPr="00F65F86">
          <w:rPr>
            <w:rFonts w:eastAsia="Times New Roman" w:cstheme="minorHAnsi"/>
            <w:color w:val="0000FF"/>
            <w:sz w:val="24"/>
            <w:szCs w:val="24"/>
            <w:u w:val="single"/>
          </w:rPr>
          <w:t>WebDev</w:t>
        </w:r>
      </w:hyperlink>
      <w:r w:rsidRPr="00F65F86">
        <w:rPr>
          <w:rFonts w:eastAsia="Times New Roman" w:cstheme="minorHAnsi"/>
          <w:sz w:val="24"/>
          <w:szCs w:val="24"/>
        </w:rPr>
        <w:t xml:space="preserve"> 20:03</w:t>
      </w:r>
      <w:hyperlink r:id="rId8" w:anchor="comment-form" w:history="1">
        <w:r w:rsidRPr="00F65F86">
          <w:rPr>
            <w:rFonts w:eastAsia="Times New Roman" w:cstheme="minorHAnsi"/>
            <w:color w:val="0000FF"/>
            <w:sz w:val="24"/>
            <w:szCs w:val="24"/>
            <w:u w:val="single"/>
          </w:rPr>
          <w:t>1 Comment</w:t>
        </w:r>
      </w:hyperlink>
      <w:r w:rsidRPr="00570945">
        <w:rPr>
          <w:rFonts w:eastAsia="Times New Roman" w:cstheme="minorHAnsi"/>
          <w:sz w:val="24"/>
          <w:szCs w:val="24"/>
        </w:rPr>
        <w:t xml:space="preserve"> </w:t>
      </w:r>
    </w:p>
    <w:p w:rsidR="00570945" w:rsidRPr="00570945" w:rsidRDefault="00570945" w:rsidP="00570945">
      <w:pPr>
        <w:spacing w:after="0" w:line="240" w:lineRule="auto"/>
        <w:jc w:val="center"/>
        <w:rPr>
          <w:rFonts w:eastAsia="Times New Roman" w:cstheme="minorHAnsi"/>
          <w:sz w:val="24"/>
          <w:szCs w:val="24"/>
        </w:rPr>
      </w:pPr>
      <w:r w:rsidRPr="00F65F86">
        <w:rPr>
          <w:rFonts w:eastAsia="Times New Roman" w:cstheme="minorHAnsi"/>
          <w:noProof/>
          <w:color w:val="0000FF"/>
          <w:sz w:val="24"/>
          <w:szCs w:val="24"/>
        </w:rPr>
        <mc:AlternateContent>
          <mc:Choice Requires="wps">
            <w:drawing>
              <wp:inline distT="0" distB="0" distL="0" distR="0" wp14:anchorId="54B2A5EC" wp14:editId="64943948">
                <wp:extent cx="304800" cy="304800"/>
                <wp:effectExtent l="0" t="0" r="0" b="0"/>
                <wp:docPr id="10" name="Rectangle 10" descr="Cara Menggunakan GitHub dan Membuat Repository Bar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Cara Menggunakan GitHub dan Membuat Repository Baru" href="https://3.bp.blogspot.com/-5lIOIH85Tl8/V2uYlQgGOxI/AAAAAAAADLE/GxRIUhFaGus6UrhH16ThCi1-6gIY0hf7QCLcB/s1600/Cara-Menggunakan-GitHub-dan-Membuat-Repository-Baru.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" o:button="t" filled="f" stroked="f">
                <v:fill o:detectmouseclick="t"/>
                <o:lock v:ext="edit" aspectratio="t"/>
                <w10:anchorlock/>
              </v:rect>
            </w:pict>
          </mc:Fallback>
        </mc:AlternateContent>
      </w:r>
    </w:p>
    <w:p w:rsidR="00570945" w:rsidRPr="00570945" w:rsidRDefault="00570945" w:rsidP="00570945">
      <w:pPr>
        <w:spacing w:after="0" w:line="240" w:lineRule="auto"/>
        <w:rPr>
          <w:rFonts w:eastAsia="Times New Roman" w:cstheme="minorHAnsi"/>
          <w:sz w:val="24"/>
          <w:szCs w:val="24"/>
        </w:rPr>
      </w:pPr>
      <w:r w:rsidRPr="00570945">
        <w:rPr>
          <w:rFonts w:eastAsia="Times New Roman" w:cstheme="minorHAnsi"/>
          <w:sz w:val="24"/>
          <w:szCs w:val="24"/>
        </w:rPr>
        <w:t xml:space="preserve">Kali ini mimin </w:t>
      </w:r>
      <w:proofErr w:type="gramStart"/>
      <w:r w:rsidRPr="00570945">
        <w:rPr>
          <w:rFonts w:eastAsia="Times New Roman" w:cstheme="minorHAnsi"/>
          <w:sz w:val="24"/>
          <w:szCs w:val="24"/>
        </w:rPr>
        <w:t>akan</w:t>
      </w:r>
      <w:proofErr w:type="gramEnd"/>
      <w:r w:rsidRPr="00570945">
        <w:rPr>
          <w:rFonts w:eastAsia="Times New Roman" w:cstheme="minorHAnsi"/>
          <w:sz w:val="24"/>
          <w:szCs w:val="24"/>
        </w:rPr>
        <w:t xml:space="preserve"> share beberapa tutorial cara menggunakan VCS GitHub. Bagi kalian yang belum mengenal GitHub, kalian dapat membaca artikel mengenai </w:t>
      </w:r>
      <w:hyperlink r:id="rId10" w:tgtFrame="_blank" w:history="1">
        <w:r w:rsidRPr="00F65F86">
          <w:rPr>
            <w:rFonts w:eastAsia="Times New Roman" w:cstheme="minorHAnsi"/>
            <w:color w:val="0000FF"/>
            <w:sz w:val="24"/>
            <w:szCs w:val="24"/>
            <w:u w:val="single"/>
          </w:rPr>
          <w:t xml:space="preserve">Apa itu </w:t>
        </w:r>
        <w:proofErr w:type="gramStart"/>
        <w:r w:rsidRPr="00F65F86">
          <w:rPr>
            <w:rFonts w:eastAsia="Times New Roman" w:cstheme="minorHAnsi"/>
            <w:color w:val="0000FF"/>
            <w:sz w:val="24"/>
            <w:szCs w:val="24"/>
            <w:u w:val="single"/>
          </w:rPr>
          <w:t>GitHub ?</w:t>
        </w:r>
        <w:proofErr w:type="gramEnd"/>
        <w:r w:rsidRPr="00F65F86">
          <w:rPr>
            <w:rFonts w:eastAsia="Times New Roman" w:cstheme="minorHAnsi"/>
            <w:color w:val="0000FF"/>
            <w:sz w:val="24"/>
            <w:szCs w:val="24"/>
            <w:u w:val="single"/>
          </w:rPr>
          <w:t xml:space="preserve"> </w:t>
        </w:r>
        <w:proofErr w:type="gramStart"/>
        <w:r w:rsidRPr="00F65F86">
          <w:rPr>
            <w:rFonts w:eastAsia="Times New Roman" w:cstheme="minorHAnsi"/>
            <w:color w:val="0000FF"/>
            <w:sz w:val="24"/>
            <w:szCs w:val="24"/>
            <w:u w:val="single"/>
          </w:rPr>
          <w:t>dan</w:t>
        </w:r>
        <w:proofErr w:type="gramEnd"/>
        <w:r w:rsidRPr="00F65F86">
          <w:rPr>
            <w:rFonts w:eastAsia="Times New Roman" w:cstheme="minorHAnsi"/>
            <w:color w:val="0000FF"/>
            <w:sz w:val="24"/>
            <w:szCs w:val="24"/>
            <w:u w:val="single"/>
          </w:rPr>
          <w:t xml:space="preserve"> Apa fungsi dari GitHub</w:t>
        </w:r>
      </w:hyperlink>
      <w:r w:rsidRPr="00570945">
        <w:rPr>
          <w:rFonts w:eastAsia="Times New Roman" w:cstheme="minorHAnsi"/>
          <w:sz w:val="24"/>
          <w:szCs w:val="24"/>
        </w:rPr>
        <w:t xml:space="preserve">. </w:t>
      </w:r>
      <w:proofErr w:type="gramStart"/>
      <w:r w:rsidRPr="00570945">
        <w:rPr>
          <w:rFonts w:eastAsia="Times New Roman" w:cstheme="minorHAnsi"/>
          <w:sz w:val="24"/>
          <w:szCs w:val="24"/>
        </w:rPr>
        <w:t xml:space="preserve">Sebelumnya jika kalian belum memiliki akun GitHub kalian dapat membuat akun GitHub baru secara gratis di </w:t>
      </w:r>
      <w:hyperlink r:id="rId11" w:tgtFrame="_blank" w:history="1">
        <w:r w:rsidRPr="00F65F86">
          <w:rPr>
            <w:rFonts w:eastAsia="Times New Roman" w:cstheme="minorHAnsi"/>
            <w:color w:val="0000FF"/>
            <w:sz w:val="24"/>
            <w:szCs w:val="24"/>
            <w:u w:val="single"/>
          </w:rPr>
          <w:t>halaman utama pada GitHub</w:t>
        </w:r>
      </w:hyperlink>
      <w:r w:rsidRPr="00570945">
        <w:rPr>
          <w:rFonts w:eastAsia="Times New Roman" w:cstheme="minorHAnsi"/>
          <w:sz w:val="24"/>
          <w:szCs w:val="24"/>
        </w:rPr>
        <w:t>.</w:t>
      </w:r>
      <w:proofErr w:type="gramEnd"/>
    </w:p>
    <w:p w:rsidR="00570945" w:rsidRPr="00570945" w:rsidRDefault="00570945" w:rsidP="00570945">
      <w:pPr>
        <w:spacing w:after="150" w:line="240" w:lineRule="auto"/>
        <w:jc w:val="center"/>
        <w:rPr>
          <w:ins w:id="0" w:author="Unknown"/>
          <w:rFonts w:eastAsia="Times New Roman" w:cstheme="minorHAnsi"/>
          <w:sz w:val="24"/>
          <w:szCs w:val="24"/>
        </w:rPr>
      </w:pPr>
      <w:r w:rsidRPr="00F65F86">
        <w:rPr>
          <w:rFonts w:eastAsia="Times New Roman" w:cstheme="minorHAnsi"/>
          <w:noProof/>
          <w:sz w:val="24"/>
          <w:szCs w:val="24"/>
        </w:rPr>
        <mc:AlternateContent>
          <mc:Choice Requires="wps">
            <w:drawing>
              <wp:inline distT="0" distB="0" distL="0" distR="0" wp14:anchorId="2566643D" wp14:editId="64202CE8">
                <wp:extent cx="304800" cy="304800"/>
                <wp:effectExtent l="0" t="0" r="0" b="0"/>
                <wp:docPr id="9" name="Rectangle 9" descr="http://ads-optima.com/www/delivery/lg.php?bannerid=5316&amp;campaignid=2039&amp;zoneid=3702&amp;loc=1&amp;referer=http%3A%2F%2Fwww.renotekno.net%2F2016%2F06%2Fcara-menggunakan-github-dan-membuat.html&amp;cb=2092f966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ads-optima.com/www/delivery/lg.php?bannerid=5316&amp;campaignid=2039&amp;zoneid=3702&amp;loc=1&amp;referer=http%3A%2F%2Fwww.renotekno.net%2F2016%2F06%2Fcara-menggunakan-github-dan-membuat.html&amp;cb=2092f966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3WpZcSwMAAJk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570945" w:rsidRPr="00570945" w:rsidRDefault="00570945" w:rsidP="00570945">
      <w:pPr>
        <w:spacing w:before="100" w:beforeAutospacing="1" w:after="100" w:afterAutospacing="1" w:line="240" w:lineRule="auto"/>
        <w:outlineLvl w:val="1"/>
        <w:rPr>
          <w:ins w:id="1" w:author="Unknown"/>
          <w:rFonts w:eastAsia="Times New Roman" w:cstheme="minorHAnsi"/>
          <w:b/>
          <w:bCs/>
          <w:sz w:val="24"/>
          <w:szCs w:val="24"/>
        </w:rPr>
      </w:pPr>
      <w:ins w:id="2" w:author="Unknown">
        <w:r w:rsidRPr="00570945">
          <w:rPr>
            <w:rFonts w:eastAsia="Times New Roman" w:cstheme="minorHAnsi"/>
            <w:b/>
            <w:bCs/>
            <w:sz w:val="24"/>
            <w:szCs w:val="24"/>
          </w:rPr>
          <w:t>Membuat Repository Baru</w:t>
        </w:r>
      </w:ins>
    </w:p>
    <w:p w:rsidR="00570945" w:rsidRPr="00570945" w:rsidRDefault="00570945" w:rsidP="00570945">
      <w:pPr>
        <w:spacing w:after="0" w:line="240" w:lineRule="auto"/>
        <w:rPr>
          <w:ins w:id="3" w:author="Unknown"/>
          <w:rFonts w:eastAsia="Times New Roman" w:cstheme="minorHAnsi"/>
          <w:sz w:val="24"/>
          <w:szCs w:val="24"/>
        </w:rPr>
      </w:pPr>
      <w:proofErr w:type="gramStart"/>
      <w:ins w:id="4" w:author="Unknown">
        <w:r w:rsidRPr="00570945">
          <w:rPr>
            <w:rFonts w:eastAsia="Times New Roman" w:cstheme="minorHAnsi"/>
            <w:sz w:val="24"/>
            <w:szCs w:val="24"/>
          </w:rPr>
          <w:t>Repository merupakan fungsi utama dalam menggunakan GitHub, repository merupakan tempat kalian menyimpan file-file dari project yang kalian buat.</w:t>
        </w:r>
        <w:proofErr w:type="gramEnd"/>
        <w:r w:rsidRPr="00570945">
          <w:rPr>
            <w:rFonts w:eastAsia="Times New Roman" w:cstheme="minorHAnsi"/>
            <w:sz w:val="24"/>
            <w:szCs w:val="24"/>
          </w:rPr>
          <w:t xml:space="preserve"> Repository juga </w:t>
        </w:r>
        <w:proofErr w:type="gramStart"/>
        <w:r w:rsidRPr="00570945">
          <w:rPr>
            <w:rFonts w:eastAsia="Times New Roman" w:cstheme="minorHAnsi"/>
            <w:sz w:val="24"/>
            <w:szCs w:val="24"/>
          </w:rPr>
          <w:t>akan</w:t>
        </w:r>
        <w:proofErr w:type="gramEnd"/>
        <w:r w:rsidRPr="00570945">
          <w:rPr>
            <w:rFonts w:eastAsia="Times New Roman" w:cstheme="minorHAnsi"/>
            <w:sz w:val="24"/>
            <w:szCs w:val="24"/>
          </w:rPr>
          <w:t xml:space="preserve"> melacak setiap perubahan yang kalian lakukan pada file-file. Berikut </w:t>
        </w:r>
        <w:proofErr w:type="gramStart"/>
        <w:r w:rsidRPr="00570945">
          <w:rPr>
            <w:rFonts w:eastAsia="Times New Roman" w:cstheme="minorHAnsi"/>
            <w:sz w:val="24"/>
            <w:szCs w:val="24"/>
          </w:rPr>
          <w:t>cara</w:t>
        </w:r>
        <w:proofErr w:type="gramEnd"/>
        <w:r w:rsidRPr="00570945">
          <w:rPr>
            <w:rFonts w:eastAsia="Times New Roman" w:cstheme="minorHAnsi"/>
            <w:sz w:val="24"/>
            <w:szCs w:val="24"/>
          </w:rPr>
          <w:t xml:space="preserve"> membuat repository baru pada GitHub:</w:t>
        </w:r>
      </w:ins>
    </w:p>
    <w:p w:rsidR="00BA0557" w:rsidRPr="00F65F86" w:rsidRDefault="00570945" w:rsidP="00BA0557">
      <w:pPr>
        <w:numPr>
          <w:ilvl w:val="0"/>
          <w:numId w:val="1"/>
        </w:numPr>
        <w:spacing w:before="100" w:beforeAutospacing="1" w:after="100" w:afterAutospacing="1" w:line="240" w:lineRule="auto"/>
        <w:rPr>
          <w:rFonts w:eastAsia="Times New Roman" w:cstheme="minorHAnsi"/>
          <w:sz w:val="24"/>
          <w:szCs w:val="24"/>
        </w:rPr>
      </w:pPr>
      <w:ins w:id="5" w:author="Unknown">
        <w:r w:rsidRPr="00570945">
          <w:rPr>
            <w:rFonts w:eastAsia="Times New Roman" w:cstheme="minorHAnsi"/>
            <w:sz w:val="24"/>
            <w:szCs w:val="24"/>
          </w:rPr>
          <w:t xml:space="preserve">Pada halaman utama setelah Login klik pada </w:t>
        </w:r>
        <w:r w:rsidRPr="00570945">
          <w:rPr>
            <w:rFonts w:eastAsia="Times New Roman" w:cstheme="minorHAnsi"/>
            <w:b/>
            <w:bCs/>
            <w:sz w:val="24"/>
            <w:szCs w:val="24"/>
          </w:rPr>
          <w:t>New Repository</w:t>
        </w:r>
        <w:r w:rsidRPr="00570945">
          <w:rPr>
            <w:rFonts w:eastAsia="Times New Roman" w:cstheme="minorHAnsi"/>
            <w:sz w:val="24"/>
            <w:szCs w:val="24"/>
          </w:rPr>
          <w:t>. Dapat kalian lihat juga pada bagian bawahnya merupakan daftar repository yang telah kalian buat</w:t>
        </w:r>
      </w:ins>
    </w:p>
    <w:p w:rsidR="00570945" w:rsidRPr="00570945" w:rsidRDefault="00BA0557" w:rsidP="00BA0557">
      <w:pPr>
        <w:spacing w:before="100" w:beforeAutospacing="1" w:after="100" w:afterAutospacing="1" w:line="240" w:lineRule="auto"/>
        <w:ind w:left="360"/>
        <w:rPr>
          <w:ins w:id="6" w:author="Unknown"/>
          <w:rFonts w:eastAsia="Times New Roman" w:cstheme="minorHAnsi"/>
          <w:sz w:val="24"/>
          <w:szCs w:val="24"/>
        </w:rPr>
      </w:pPr>
      <w:r w:rsidRPr="00F65F86">
        <w:rPr>
          <w:rFonts w:cstheme="minorHAnsi"/>
          <w:noProof/>
          <w:sz w:val="24"/>
          <w:szCs w:val="24"/>
        </w:rPr>
        <mc:AlternateContent>
          <mc:Choice Requires="wps">
            <w:drawing>
              <wp:inline distT="0" distB="0" distL="0" distR="0" wp14:anchorId="4167BBB0" wp14:editId="43982EFF">
                <wp:extent cx="304800" cy="304800"/>
                <wp:effectExtent l="0" t="0" r="0" b="0"/>
                <wp:docPr id="11" name="AutoShape 12" descr="https://3.bp.blogspot.com/-xpcQsg8ioxQ/V2ut93vcbsI/AAAAAAAADLU/xanl8krAb18qnbANkRd5K0WArraWD66ZgCLcB/s1600/Cara-Menggunakan-GitHub-dan-Membuat-Repository-Baru.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escription: https://3.bp.blogspot.com/-xpcQsg8ioxQ/V2ut93vcbsI/AAAAAAAADLU/xanl8krAb18qnbANkRd5K0WArraWD66ZgCLcB/s1600/Cara-Menggunakan-GitHub-dan-Membuat-Repository-Baru.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gsBFzcDAABkBgAADgAAAAAAAAAAAAAAAAAuAgAAZHJzL2Uyb0RvYy54bWxQSwECLQAUAAYACAAA&#10;ACEATKDpLNgAAAADAQAADwAAAAAAAAAAAAAAAACRBQAAZHJzL2Rvd25yZXYueG1sUEsFBgAAAAAE&#10;AAQA8wAAAJYGAAAAAA==&#10;" filled="f" stroked="f">
                <o:lock v:ext="edit" aspectratio="t"/>
                <w10:anchorlock/>
              </v:rect>
            </w:pict>
          </mc:Fallback>
        </mc:AlternateContent>
      </w:r>
      <w:r w:rsidRPr="00F65F86">
        <w:rPr>
          <w:rFonts w:eastAsia="Times New Roman" w:cstheme="minorHAnsi"/>
          <w:noProof/>
          <w:sz w:val="24"/>
          <w:szCs w:val="24"/>
        </w:rPr>
        <w:drawing>
          <wp:inline distT="0" distB="0" distL="0" distR="0" wp14:anchorId="404FC13B" wp14:editId="4EB4D10B">
            <wp:extent cx="2346036" cy="2979710"/>
            <wp:effectExtent l="0" t="0" r="0" b="0"/>
            <wp:docPr id="13" name="Picture 13" descr="D:\Backup Data Tamil\Materi B. 2.4\Cara-Menggunakan-GitHub-dan-Membuat-Repository-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ackup Data Tamil\Materi B. 2.4\Cara-Menggunakan-GitHub-dan-Membuat-Repository-Bar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120" cy="2979817"/>
                    </a:xfrm>
                    <a:prstGeom prst="rect">
                      <a:avLst/>
                    </a:prstGeom>
                    <a:noFill/>
                    <a:ln>
                      <a:noFill/>
                    </a:ln>
                  </pic:spPr>
                </pic:pic>
              </a:graphicData>
            </a:graphic>
          </wp:inline>
        </w:drawing>
      </w:r>
    </w:p>
    <w:p w:rsidR="00570945" w:rsidRPr="00570945" w:rsidRDefault="00570945" w:rsidP="00570945">
      <w:pPr>
        <w:numPr>
          <w:ilvl w:val="0"/>
          <w:numId w:val="1"/>
        </w:numPr>
        <w:spacing w:before="100" w:beforeAutospacing="1" w:after="100" w:afterAutospacing="1" w:line="240" w:lineRule="auto"/>
        <w:rPr>
          <w:ins w:id="7" w:author="Unknown"/>
          <w:rFonts w:eastAsia="Times New Roman" w:cstheme="minorHAnsi"/>
          <w:sz w:val="24"/>
          <w:szCs w:val="24"/>
        </w:rPr>
      </w:pPr>
      <w:ins w:id="8" w:author="Unknown">
        <w:r w:rsidRPr="00570945">
          <w:rPr>
            <w:rFonts w:eastAsia="Times New Roman" w:cstheme="minorHAnsi"/>
            <w:sz w:val="24"/>
            <w:szCs w:val="24"/>
          </w:rPr>
          <w:t>Isikan data sesuai dengan yang kalian inginkan. Pastikan kalian mengisi data sesuai dengan project yang ingin kalian buat agar dapat membedakan dengan repository lainya.</w:t>
        </w:r>
      </w:ins>
    </w:p>
    <w:p w:rsidR="00570945" w:rsidRPr="00570945" w:rsidRDefault="00BA0557" w:rsidP="00570945">
      <w:pPr>
        <w:spacing w:before="100" w:beforeAutospacing="1" w:after="100" w:afterAutospacing="1" w:line="240" w:lineRule="auto"/>
        <w:ind w:left="720"/>
        <w:jc w:val="center"/>
        <w:rPr>
          <w:ins w:id="9" w:author="Unknown"/>
          <w:rFonts w:eastAsia="Times New Roman" w:cstheme="minorHAnsi"/>
          <w:sz w:val="24"/>
          <w:szCs w:val="24"/>
        </w:rPr>
      </w:pPr>
      <w:r w:rsidRPr="00F65F86">
        <w:rPr>
          <w:rFonts w:eastAsia="Times New Roman" w:cstheme="minorHAnsi"/>
          <w:noProof/>
          <w:sz w:val="24"/>
          <w:szCs w:val="24"/>
        </w:rPr>
        <w:lastRenderedPageBreak/>
        <w:drawing>
          <wp:inline distT="0" distB="0" distL="0" distR="0" wp14:anchorId="09C48052" wp14:editId="527B7DCA">
            <wp:extent cx="3334327" cy="2557172"/>
            <wp:effectExtent l="0" t="0" r="0" b="0"/>
            <wp:docPr id="14" name="Picture 14" descr="D:\Backup Data Tamil\Materi B. 2.4\Cara-Menggunakan-GitHub-dan-Membuat-Repository-Bar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ackup Data Tamil\Materi B. 2.4\Cara-Menggunakan-GitHub-dan-Membuat-Repository-Baru-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7810" cy="2559843"/>
                    </a:xfrm>
                    <a:prstGeom prst="rect">
                      <a:avLst/>
                    </a:prstGeom>
                    <a:noFill/>
                    <a:ln>
                      <a:noFill/>
                    </a:ln>
                  </pic:spPr>
                </pic:pic>
              </a:graphicData>
            </a:graphic>
          </wp:inline>
        </w:drawing>
      </w:r>
    </w:p>
    <w:p w:rsidR="00570945" w:rsidRPr="00570945" w:rsidRDefault="00570945" w:rsidP="00570945">
      <w:pPr>
        <w:spacing w:before="100" w:beforeAutospacing="1" w:after="100" w:afterAutospacing="1" w:line="240" w:lineRule="auto"/>
        <w:ind w:left="720"/>
        <w:rPr>
          <w:ins w:id="10" w:author="Unknown"/>
          <w:rFonts w:eastAsia="Times New Roman" w:cstheme="minorHAnsi"/>
          <w:sz w:val="24"/>
          <w:szCs w:val="24"/>
        </w:rPr>
      </w:pPr>
      <w:ins w:id="11" w:author="Unknown">
        <w:r w:rsidRPr="00570945">
          <w:rPr>
            <w:rFonts w:eastAsia="Times New Roman" w:cstheme="minorHAnsi"/>
            <w:b/>
            <w:bCs/>
            <w:sz w:val="24"/>
            <w:szCs w:val="24"/>
          </w:rPr>
          <w:t>Repository name</w:t>
        </w:r>
        <w:r w:rsidRPr="00570945">
          <w:rPr>
            <w:rFonts w:eastAsia="Times New Roman" w:cstheme="minorHAnsi"/>
            <w:sz w:val="24"/>
            <w:szCs w:val="24"/>
          </w:rPr>
          <w:t xml:space="preserve"> - Masukkan </w:t>
        </w:r>
        <w:proofErr w:type="gramStart"/>
        <w:r w:rsidRPr="00570945">
          <w:rPr>
            <w:rFonts w:eastAsia="Times New Roman" w:cstheme="minorHAnsi"/>
            <w:sz w:val="24"/>
            <w:szCs w:val="24"/>
          </w:rPr>
          <w:t>nama</w:t>
        </w:r>
        <w:proofErr w:type="gramEnd"/>
        <w:r w:rsidRPr="00570945">
          <w:rPr>
            <w:rFonts w:eastAsia="Times New Roman" w:cstheme="minorHAnsi"/>
            <w:sz w:val="24"/>
            <w:szCs w:val="24"/>
          </w:rPr>
          <w:t xml:space="preserve"> repository kalian.</w:t>
        </w:r>
        <w:r w:rsidRPr="00570945">
          <w:rPr>
            <w:rFonts w:eastAsia="Times New Roman" w:cstheme="minorHAnsi"/>
            <w:sz w:val="24"/>
            <w:szCs w:val="24"/>
          </w:rPr>
          <w:br/>
        </w:r>
        <w:r w:rsidRPr="00570945">
          <w:rPr>
            <w:rFonts w:eastAsia="Times New Roman" w:cstheme="minorHAnsi"/>
            <w:b/>
            <w:bCs/>
            <w:sz w:val="24"/>
            <w:szCs w:val="24"/>
          </w:rPr>
          <w:t>Description</w:t>
        </w:r>
        <w:r w:rsidRPr="00570945">
          <w:rPr>
            <w:rFonts w:eastAsia="Times New Roman" w:cstheme="minorHAnsi"/>
            <w:sz w:val="24"/>
            <w:szCs w:val="24"/>
          </w:rPr>
          <w:t> - Masukkan deskripsi singkat mengenai project kalian.</w:t>
        </w:r>
        <w:r w:rsidRPr="00570945">
          <w:rPr>
            <w:rFonts w:eastAsia="Times New Roman" w:cstheme="minorHAnsi"/>
            <w:sz w:val="24"/>
            <w:szCs w:val="24"/>
          </w:rPr>
          <w:br/>
          <w:t xml:space="preserve">Centang juga pada </w:t>
        </w:r>
        <w:r w:rsidRPr="00570945">
          <w:rPr>
            <w:rFonts w:eastAsia="Times New Roman" w:cstheme="minorHAnsi"/>
            <w:b/>
            <w:bCs/>
            <w:sz w:val="24"/>
            <w:szCs w:val="24"/>
          </w:rPr>
          <w:t>Initialize this repository with a README</w:t>
        </w:r>
        <w:r w:rsidRPr="00570945">
          <w:rPr>
            <w:rFonts w:eastAsia="Times New Roman" w:cstheme="minorHAnsi"/>
            <w:sz w:val="24"/>
            <w:szCs w:val="24"/>
          </w:rPr>
          <w:t xml:space="preserve"> untuk memberikan informasi kepada orang lain mengenai project kalian. </w:t>
        </w:r>
        <w:proofErr w:type="gramStart"/>
        <w:r w:rsidRPr="00570945">
          <w:rPr>
            <w:rFonts w:eastAsia="Times New Roman" w:cstheme="minorHAnsi"/>
            <w:sz w:val="24"/>
            <w:szCs w:val="24"/>
          </w:rPr>
          <w:t xml:space="preserve">Setelah selesai mengisi data, klik pada </w:t>
        </w:r>
        <w:r w:rsidRPr="00570945">
          <w:rPr>
            <w:rFonts w:eastAsia="Times New Roman" w:cstheme="minorHAnsi"/>
            <w:b/>
            <w:bCs/>
            <w:sz w:val="24"/>
            <w:szCs w:val="24"/>
          </w:rPr>
          <w:t>Create repository</w:t>
        </w:r>
        <w:r w:rsidRPr="00570945">
          <w:rPr>
            <w:rFonts w:eastAsia="Times New Roman" w:cstheme="minorHAnsi"/>
            <w:sz w:val="24"/>
            <w:szCs w:val="24"/>
          </w:rPr>
          <w:t> untuk membuat repository.</w:t>
        </w:r>
        <w:proofErr w:type="gramEnd"/>
      </w:ins>
    </w:p>
    <w:p w:rsidR="00570945" w:rsidRPr="00570945" w:rsidRDefault="00570945" w:rsidP="00570945">
      <w:pPr>
        <w:spacing w:before="100" w:beforeAutospacing="1" w:after="100" w:afterAutospacing="1" w:line="240" w:lineRule="auto"/>
        <w:outlineLvl w:val="1"/>
        <w:rPr>
          <w:ins w:id="12" w:author="Unknown"/>
          <w:rFonts w:eastAsia="Times New Roman" w:cstheme="minorHAnsi"/>
          <w:b/>
          <w:bCs/>
          <w:sz w:val="24"/>
          <w:szCs w:val="24"/>
        </w:rPr>
      </w:pPr>
      <w:ins w:id="13" w:author="Unknown">
        <w:r w:rsidRPr="00570945">
          <w:rPr>
            <w:rFonts w:eastAsia="Times New Roman" w:cstheme="minorHAnsi"/>
            <w:b/>
            <w:bCs/>
            <w:sz w:val="24"/>
            <w:szCs w:val="24"/>
          </w:rPr>
          <w:t>Upload File Project ke Repository</w:t>
        </w:r>
      </w:ins>
    </w:p>
    <w:p w:rsidR="00570945" w:rsidRPr="00570945" w:rsidRDefault="00BA0557" w:rsidP="00570945">
      <w:pPr>
        <w:spacing w:after="0" w:line="240" w:lineRule="auto"/>
        <w:jc w:val="center"/>
        <w:rPr>
          <w:ins w:id="14" w:author="Unknown"/>
          <w:rFonts w:eastAsia="Times New Roman" w:cstheme="minorHAnsi"/>
          <w:sz w:val="24"/>
          <w:szCs w:val="24"/>
        </w:rPr>
      </w:pPr>
      <w:r w:rsidRPr="00F65F86">
        <w:rPr>
          <w:rFonts w:eastAsia="Times New Roman" w:cstheme="minorHAnsi"/>
          <w:noProof/>
          <w:sz w:val="24"/>
          <w:szCs w:val="24"/>
        </w:rPr>
        <w:drawing>
          <wp:inline distT="0" distB="0" distL="0" distR="0" wp14:anchorId="66958A78" wp14:editId="11EE0081">
            <wp:extent cx="4433455" cy="2501272"/>
            <wp:effectExtent l="0" t="0" r="5715" b="0"/>
            <wp:docPr id="15" name="Picture 15" descr="D:\Backup Data Tamil\Materi B. 2.4\Cara-Menggunakan-GitHub-dan-Membuat-Repository-Bar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ackup Data Tamil\Materi B. 2.4\Cara-Menggunakan-GitHub-dan-Membuat-Repository-Baru-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4073" cy="2501620"/>
                    </a:xfrm>
                    <a:prstGeom prst="rect">
                      <a:avLst/>
                    </a:prstGeom>
                    <a:noFill/>
                    <a:ln>
                      <a:noFill/>
                    </a:ln>
                  </pic:spPr>
                </pic:pic>
              </a:graphicData>
            </a:graphic>
          </wp:inline>
        </w:drawing>
      </w:r>
    </w:p>
    <w:p w:rsidR="00570945" w:rsidRPr="00570945" w:rsidRDefault="00570945" w:rsidP="00570945">
      <w:pPr>
        <w:spacing w:after="0" w:line="240" w:lineRule="auto"/>
        <w:rPr>
          <w:ins w:id="15" w:author="Unknown"/>
          <w:rFonts w:eastAsia="Times New Roman" w:cstheme="minorHAnsi"/>
          <w:sz w:val="24"/>
          <w:szCs w:val="24"/>
        </w:rPr>
      </w:pPr>
    </w:p>
    <w:p w:rsidR="00570945" w:rsidRPr="00570945" w:rsidRDefault="00570945" w:rsidP="00570945">
      <w:pPr>
        <w:spacing w:after="0" w:line="240" w:lineRule="auto"/>
        <w:rPr>
          <w:ins w:id="16" w:author="Unknown"/>
          <w:rFonts w:eastAsia="Times New Roman" w:cstheme="minorHAnsi"/>
          <w:sz w:val="24"/>
          <w:szCs w:val="24"/>
        </w:rPr>
      </w:pPr>
      <w:proofErr w:type="gramStart"/>
      <w:ins w:id="17" w:author="Unknown">
        <w:r w:rsidRPr="00570945">
          <w:rPr>
            <w:rFonts w:eastAsia="Times New Roman" w:cstheme="minorHAnsi"/>
            <w:sz w:val="24"/>
            <w:szCs w:val="24"/>
          </w:rPr>
          <w:t>Ini merupakan tampilan halaman setelah kalian selesai membuat repository.</w:t>
        </w:r>
        <w:proofErr w:type="gramEnd"/>
        <w:r w:rsidRPr="00570945">
          <w:rPr>
            <w:rFonts w:eastAsia="Times New Roman" w:cstheme="minorHAnsi"/>
            <w:sz w:val="24"/>
            <w:szCs w:val="24"/>
          </w:rPr>
          <w:t xml:space="preserve"> Dapat kalian lihat pada repository yang kalian buat terdapat 1 file yaitu </w:t>
        </w:r>
        <w:r w:rsidRPr="00570945">
          <w:rPr>
            <w:rFonts w:eastAsia="Times New Roman" w:cstheme="minorHAnsi"/>
            <w:b/>
            <w:bCs/>
            <w:sz w:val="24"/>
            <w:szCs w:val="24"/>
          </w:rPr>
          <w:t>README.md</w:t>
        </w:r>
        <w:r w:rsidRPr="00570945">
          <w:rPr>
            <w:rFonts w:eastAsia="Times New Roman" w:cstheme="minorHAnsi"/>
            <w:sz w:val="24"/>
            <w:szCs w:val="24"/>
          </w:rPr>
          <w:t xml:space="preserve"> yang kita buat saat pertamakali pembuatan repository. Kalian juga dapat mengedit file README.md agar mempunyai informasi yang lebih detail mengenai project yang kalian buat. Langkah selanjutnya adalah menambahkan file-file project ke dalam repository dengan </w:t>
        </w:r>
        <w:proofErr w:type="gramStart"/>
        <w:r w:rsidRPr="00570945">
          <w:rPr>
            <w:rFonts w:eastAsia="Times New Roman" w:cstheme="minorHAnsi"/>
            <w:sz w:val="24"/>
            <w:szCs w:val="24"/>
          </w:rPr>
          <w:t>cara</w:t>
        </w:r>
        <w:proofErr w:type="gramEnd"/>
        <w:r w:rsidRPr="00570945">
          <w:rPr>
            <w:rFonts w:eastAsia="Times New Roman" w:cstheme="minorHAnsi"/>
            <w:sz w:val="24"/>
            <w:szCs w:val="24"/>
          </w:rPr>
          <w:t>:</w:t>
        </w:r>
      </w:ins>
    </w:p>
    <w:p w:rsidR="00570945" w:rsidRPr="00570945" w:rsidRDefault="00570945" w:rsidP="00570945">
      <w:pPr>
        <w:numPr>
          <w:ilvl w:val="0"/>
          <w:numId w:val="2"/>
        </w:numPr>
        <w:spacing w:before="100" w:beforeAutospacing="1" w:after="100" w:afterAutospacing="1" w:line="240" w:lineRule="auto"/>
        <w:rPr>
          <w:ins w:id="18" w:author="Unknown"/>
          <w:rFonts w:eastAsia="Times New Roman" w:cstheme="minorHAnsi"/>
          <w:sz w:val="24"/>
          <w:szCs w:val="24"/>
        </w:rPr>
      </w:pPr>
      <w:ins w:id="19" w:author="Unknown">
        <w:r w:rsidRPr="00570945">
          <w:rPr>
            <w:rFonts w:eastAsia="Times New Roman" w:cstheme="minorHAnsi"/>
            <w:sz w:val="24"/>
            <w:szCs w:val="24"/>
          </w:rPr>
          <w:t>Klik pada tombol </w:t>
        </w:r>
        <w:r w:rsidRPr="00570945">
          <w:rPr>
            <w:rFonts w:eastAsia="Times New Roman" w:cstheme="minorHAnsi"/>
            <w:b/>
            <w:bCs/>
            <w:sz w:val="24"/>
            <w:szCs w:val="24"/>
          </w:rPr>
          <w:t>Upload files</w:t>
        </w:r>
        <w:r w:rsidRPr="00570945">
          <w:rPr>
            <w:rFonts w:eastAsia="Times New Roman" w:cstheme="minorHAnsi"/>
            <w:sz w:val="24"/>
            <w:szCs w:val="24"/>
          </w:rPr>
          <w:t>.</w:t>
        </w:r>
      </w:ins>
    </w:p>
    <w:p w:rsidR="00570945" w:rsidRPr="00570945" w:rsidRDefault="00570945" w:rsidP="00570945">
      <w:pPr>
        <w:numPr>
          <w:ilvl w:val="0"/>
          <w:numId w:val="2"/>
        </w:numPr>
        <w:spacing w:before="100" w:beforeAutospacing="1" w:after="100" w:afterAutospacing="1" w:line="240" w:lineRule="auto"/>
        <w:rPr>
          <w:ins w:id="20" w:author="Unknown"/>
          <w:rFonts w:eastAsia="Times New Roman" w:cstheme="minorHAnsi"/>
          <w:sz w:val="24"/>
          <w:szCs w:val="24"/>
        </w:rPr>
      </w:pPr>
      <w:ins w:id="21" w:author="Unknown">
        <w:r w:rsidRPr="00570945">
          <w:rPr>
            <w:rFonts w:eastAsia="Times New Roman" w:cstheme="minorHAnsi"/>
            <w:sz w:val="24"/>
            <w:szCs w:val="24"/>
          </w:rPr>
          <w:lastRenderedPageBreak/>
          <w:t xml:space="preserve">Klik pada </w:t>
        </w:r>
        <w:r w:rsidRPr="00570945">
          <w:rPr>
            <w:rFonts w:eastAsia="Times New Roman" w:cstheme="minorHAnsi"/>
            <w:b/>
            <w:bCs/>
            <w:sz w:val="24"/>
            <w:szCs w:val="24"/>
          </w:rPr>
          <w:t>Choose your files</w:t>
        </w:r>
        <w:r w:rsidRPr="00570945">
          <w:rPr>
            <w:rFonts w:eastAsia="Times New Roman" w:cstheme="minorHAnsi"/>
            <w:sz w:val="24"/>
            <w:szCs w:val="24"/>
          </w:rPr>
          <w:t xml:space="preserve"> untuk memilih file yang ingin kalian masukkan ke repository kalian. Kalian juga bisa melakukan </w:t>
        </w:r>
        <w:r w:rsidRPr="00570945">
          <w:rPr>
            <w:rFonts w:eastAsia="Times New Roman" w:cstheme="minorHAnsi"/>
            <w:b/>
            <w:bCs/>
            <w:sz w:val="24"/>
            <w:szCs w:val="24"/>
          </w:rPr>
          <w:t>drag &amp; drop</w:t>
        </w:r>
        <w:r w:rsidRPr="00570945">
          <w:rPr>
            <w:rFonts w:eastAsia="Times New Roman" w:cstheme="minorHAnsi"/>
            <w:sz w:val="24"/>
            <w:szCs w:val="24"/>
          </w:rPr>
          <w:t> pada kotak upload agar lebih cepat.</w:t>
        </w:r>
      </w:ins>
    </w:p>
    <w:p w:rsidR="00570945" w:rsidRPr="00570945" w:rsidRDefault="00BA0557" w:rsidP="00570945">
      <w:pPr>
        <w:spacing w:before="100" w:beforeAutospacing="1" w:after="100" w:afterAutospacing="1" w:line="240" w:lineRule="auto"/>
        <w:ind w:left="720"/>
        <w:jc w:val="center"/>
        <w:rPr>
          <w:ins w:id="22" w:author="Unknown"/>
          <w:rFonts w:eastAsia="Times New Roman" w:cstheme="minorHAnsi"/>
          <w:sz w:val="24"/>
          <w:szCs w:val="24"/>
        </w:rPr>
      </w:pPr>
      <w:r w:rsidRPr="00F65F86">
        <w:rPr>
          <w:rFonts w:eastAsia="Times New Roman" w:cstheme="minorHAnsi"/>
          <w:noProof/>
          <w:sz w:val="24"/>
          <w:szCs w:val="24"/>
        </w:rPr>
        <w:drawing>
          <wp:inline distT="0" distB="0" distL="0" distR="0" wp14:anchorId="7295FF58" wp14:editId="7F71D2CB">
            <wp:extent cx="4608945" cy="2252883"/>
            <wp:effectExtent l="0" t="0" r="1270" b="0"/>
            <wp:docPr id="16" name="Picture 16" descr="D:\Backup Data Tamil\Materi B. 2.4\Cara-Menggunakan-GitHub-dan-Membuat-Repository-Bar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ackup Data Tamil\Materi B. 2.4\Cara-Menggunakan-GitHub-dan-Membuat-Repository-Baru-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9920" cy="2253359"/>
                    </a:xfrm>
                    <a:prstGeom prst="rect">
                      <a:avLst/>
                    </a:prstGeom>
                    <a:noFill/>
                    <a:ln>
                      <a:noFill/>
                    </a:ln>
                  </pic:spPr>
                </pic:pic>
              </a:graphicData>
            </a:graphic>
          </wp:inline>
        </w:drawing>
      </w:r>
    </w:p>
    <w:p w:rsidR="00570945" w:rsidRPr="00570945" w:rsidRDefault="00570945" w:rsidP="00570945">
      <w:pPr>
        <w:numPr>
          <w:ilvl w:val="0"/>
          <w:numId w:val="2"/>
        </w:numPr>
        <w:spacing w:before="100" w:beforeAutospacing="1" w:after="100" w:afterAutospacing="1" w:line="240" w:lineRule="auto"/>
        <w:rPr>
          <w:ins w:id="23" w:author="Unknown"/>
          <w:rFonts w:eastAsia="Times New Roman" w:cstheme="minorHAnsi"/>
          <w:sz w:val="24"/>
          <w:szCs w:val="24"/>
        </w:rPr>
      </w:pPr>
      <w:ins w:id="24" w:author="Unknown">
        <w:r w:rsidRPr="00570945">
          <w:rPr>
            <w:rFonts w:eastAsia="Times New Roman" w:cstheme="minorHAnsi"/>
            <w:sz w:val="24"/>
            <w:szCs w:val="24"/>
          </w:rPr>
          <w:t xml:space="preserve">Langkah selanjutnnya adalah melakukan </w:t>
        </w:r>
        <w:r w:rsidRPr="00570945">
          <w:rPr>
            <w:rFonts w:eastAsia="Times New Roman" w:cstheme="minorHAnsi"/>
            <w:b/>
            <w:bCs/>
            <w:sz w:val="24"/>
            <w:szCs w:val="24"/>
          </w:rPr>
          <w:t>Commit</w:t>
        </w:r>
        <w:r w:rsidRPr="00570945">
          <w:rPr>
            <w:rFonts w:eastAsia="Times New Roman" w:cstheme="minorHAnsi"/>
            <w:sz w:val="24"/>
            <w:szCs w:val="24"/>
          </w:rPr>
          <w:t>. Kalian juga harus menyediakan keterangan singkat mengenai file yang di upload. Kalian juga dapat menambahkan deskripsi (opsional). Keterangan singkat ini pada tiap commit yang kalian lakukan berguna agar kalian dapat sekilas melihat perubahan yang dilakukan.</w:t>
        </w:r>
      </w:ins>
    </w:p>
    <w:p w:rsidR="00570945" w:rsidRPr="00570945" w:rsidRDefault="00570945" w:rsidP="00570945">
      <w:pPr>
        <w:spacing w:before="100" w:beforeAutospacing="1" w:after="100" w:afterAutospacing="1" w:line="240" w:lineRule="auto"/>
        <w:ind w:left="720"/>
        <w:jc w:val="center"/>
        <w:rPr>
          <w:ins w:id="25" w:author="Unknown"/>
          <w:rFonts w:eastAsia="Times New Roman" w:cstheme="minorHAnsi"/>
          <w:sz w:val="24"/>
          <w:szCs w:val="24"/>
        </w:rPr>
      </w:pPr>
    </w:p>
    <w:p w:rsidR="00570945" w:rsidRPr="00570945" w:rsidRDefault="00570945" w:rsidP="00570945">
      <w:pPr>
        <w:spacing w:before="100" w:beforeAutospacing="1" w:after="100" w:afterAutospacing="1" w:line="240" w:lineRule="auto"/>
        <w:outlineLvl w:val="1"/>
        <w:rPr>
          <w:ins w:id="26" w:author="Unknown"/>
          <w:rFonts w:eastAsia="Times New Roman" w:cstheme="minorHAnsi"/>
          <w:b/>
          <w:bCs/>
          <w:sz w:val="24"/>
          <w:szCs w:val="24"/>
        </w:rPr>
      </w:pPr>
      <w:ins w:id="27" w:author="Unknown">
        <w:r w:rsidRPr="00570945">
          <w:rPr>
            <w:rFonts w:eastAsia="Times New Roman" w:cstheme="minorHAnsi"/>
            <w:b/>
            <w:bCs/>
            <w:sz w:val="24"/>
            <w:szCs w:val="24"/>
          </w:rPr>
          <w:t>Melakukan Perubahan Pada File</w:t>
        </w:r>
      </w:ins>
    </w:p>
    <w:p w:rsidR="00570945" w:rsidRPr="00570945" w:rsidRDefault="00570945" w:rsidP="00570945">
      <w:pPr>
        <w:spacing w:after="0" w:line="240" w:lineRule="auto"/>
        <w:rPr>
          <w:ins w:id="28" w:author="Unknown"/>
          <w:rFonts w:eastAsia="Times New Roman" w:cstheme="minorHAnsi"/>
          <w:sz w:val="24"/>
          <w:szCs w:val="24"/>
        </w:rPr>
      </w:pPr>
      <w:ins w:id="29" w:author="Unknown">
        <w:r w:rsidRPr="00570945">
          <w:rPr>
            <w:rFonts w:eastAsia="Times New Roman" w:cstheme="minorHAnsi"/>
            <w:sz w:val="24"/>
            <w:szCs w:val="24"/>
          </w:rPr>
          <w:t xml:space="preserve">Tentunya file yang kita upload bisa mengalami perubahan. Untuk melakukan perubahan kalian bisa dengan mengupload file dengan </w:t>
        </w:r>
        <w:proofErr w:type="gramStart"/>
        <w:r w:rsidRPr="00570945">
          <w:rPr>
            <w:rFonts w:eastAsia="Times New Roman" w:cstheme="minorHAnsi"/>
            <w:sz w:val="24"/>
            <w:szCs w:val="24"/>
          </w:rPr>
          <w:t>nama</w:t>
        </w:r>
        <w:proofErr w:type="gramEnd"/>
        <w:r w:rsidRPr="00570945">
          <w:rPr>
            <w:rFonts w:eastAsia="Times New Roman" w:cstheme="minorHAnsi"/>
            <w:sz w:val="24"/>
            <w:szCs w:val="24"/>
          </w:rPr>
          <w:t xml:space="preserve"> yang sama ataupun langsung mengeditnya pada GitHub dengan cara:</w:t>
        </w:r>
      </w:ins>
    </w:p>
    <w:p w:rsidR="00570945" w:rsidRPr="00570945" w:rsidRDefault="00570945" w:rsidP="00570945">
      <w:pPr>
        <w:numPr>
          <w:ilvl w:val="0"/>
          <w:numId w:val="3"/>
        </w:numPr>
        <w:spacing w:before="100" w:beforeAutospacing="1" w:after="100" w:afterAutospacing="1" w:line="240" w:lineRule="auto"/>
        <w:rPr>
          <w:ins w:id="30" w:author="Unknown"/>
          <w:rFonts w:eastAsia="Times New Roman" w:cstheme="minorHAnsi"/>
          <w:sz w:val="24"/>
          <w:szCs w:val="24"/>
        </w:rPr>
      </w:pPr>
      <w:ins w:id="31" w:author="Unknown">
        <w:r w:rsidRPr="00570945">
          <w:rPr>
            <w:rFonts w:eastAsia="Times New Roman" w:cstheme="minorHAnsi"/>
            <w:sz w:val="24"/>
            <w:szCs w:val="24"/>
          </w:rPr>
          <w:t>Klik pada salah satu file yang ingin kalian edit.</w:t>
        </w:r>
      </w:ins>
    </w:p>
    <w:p w:rsidR="00570945" w:rsidRPr="00570945" w:rsidRDefault="00570945" w:rsidP="00570945">
      <w:pPr>
        <w:numPr>
          <w:ilvl w:val="0"/>
          <w:numId w:val="3"/>
        </w:numPr>
        <w:spacing w:before="100" w:beforeAutospacing="1" w:after="100" w:afterAutospacing="1" w:line="240" w:lineRule="auto"/>
        <w:rPr>
          <w:ins w:id="32" w:author="Unknown"/>
          <w:rFonts w:eastAsia="Times New Roman" w:cstheme="minorHAnsi"/>
          <w:sz w:val="24"/>
          <w:szCs w:val="24"/>
        </w:rPr>
      </w:pPr>
      <w:ins w:id="33" w:author="Unknown">
        <w:r w:rsidRPr="00570945">
          <w:rPr>
            <w:rFonts w:eastAsia="Times New Roman" w:cstheme="minorHAnsi"/>
            <w:sz w:val="24"/>
            <w:szCs w:val="24"/>
          </w:rPr>
          <w:t>Klik pada lambang pencil di sebelah kanan.</w:t>
        </w:r>
      </w:ins>
    </w:p>
    <w:p w:rsidR="00570945" w:rsidRPr="00570945" w:rsidRDefault="00570945" w:rsidP="00570945">
      <w:pPr>
        <w:spacing w:after="0" w:line="240" w:lineRule="auto"/>
        <w:rPr>
          <w:ins w:id="34" w:author="Unknown"/>
          <w:rFonts w:eastAsia="Times New Roman" w:cstheme="minorHAnsi"/>
          <w:sz w:val="24"/>
          <w:szCs w:val="24"/>
        </w:rPr>
      </w:pPr>
      <w:proofErr w:type="gramStart"/>
      <w:ins w:id="35" w:author="Unknown">
        <w:r w:rsidRPr="00570945">
          <w:rPr>
            <w:rFonts w:eastAsia="Times New Roman" w:cstheme="minorHAnsi"/>
            <w:sz w:val="24"/>
            <w:szCs w:val="24"/>
          </w:rPr>
          <w:t xml:space="preserve">Seperti biasa, setelah melakukan perubahan dan sebelum melakukan </w:t>
        </w:r>
        <w:r w:rsidRPr="00570945">
          <w:rPr>
            <w:rFonts w:eastAsia="Times New Roman" w:cstheme="minorHAnsi"/>
            <w:b/>
            <w:bCs/>
            <w:sz w:val="24"/>
            <w:szCs w:val="24"/>
          </w:rPr>
          <w:t>commit</w:t>
        </w:r>
        <w:r w:rsidRPr="00570945">
          <w:rPr>
            <w:rFonts w:eastAsia="Times New Roman" w:cstheme="minorHAnsi"/>
            <w:sz w:val="24"/>
            <w:szCs w:val="24"/>
          </w:rPr>
          <w:t> maka sebaiknya kalian memberikan keterangan singkat mengenai perubahan yang kalian lakukan.</w:t>
        </w:r>
        <w:proofErr w:type="gramEnd"/>
        <w:r w:rsidRPr="00570945">
          <w:rPr>
            <w:rFonts w:eastAsia="Times New Roman" w:cstheme="minorHAnsi"/>
            <w:sz w:val="24"/>
            <w:szCs w:val="24"/>
          </w:rPr>
          <w:t> </w:t>
        </w:r>
      </w:ins>
    </w:p>
    <w:p w:rsidR="00570945" w:rsidRPr="00570945" w:rsidRDefault="00570945" w:rsidP="00570945">
      <w:pPr>
        <w:spacing w:before="100" w:beforeAutospacing="1" w:after="100" w:afterAutospacing="1" w:line="240" w:lineRule="auto"/>
        <w:outlineLvl w:val="1"/>
        <w:rPr>
          <w:ins w:id="36" w:author="Unknown"/>
          <w:rFonts w:eastAsia="Times New Roman" w:cstheme="minorHAnsi"/>
          <w:b/>
          <w:bCs/>
          <w:sz w:val="24"/>
          <w:szCs w:val="24"/>
        </w:rPr>
      </w:pPr>
      <w:ins w:id="37" w:author="Unknown">
        <w:r w:rsidRPr="00570945">
          <w:rPr>
            <w:rFonts w:eastAsia="Times New Roman" w:cstheme="minorHAnsi"/>
            <w:b/>
            <w:bCs/>
            <w:sz w:val="24"/>
            <w:szCs w:val="24"/>
          </w:rPr>
          <w:t>Melihat Perubahan Yang Terjadi Pada Setiap Commit</w:t>
        </w:r>
      </w:ins>
    </w:p>
    <w:p w:rsidR="00570945" w:rsidRPr="00570945" w:rsidRDefault="00570945" w:rsidP="00570945">
      <w:pPr>
        <w:spacing w:after="0" w:line="240" w:lineRule="auto"/>
        <w:rPr>
          <w:ins w:id="38" w:author="Unknown"/>
          <w:rFonts w:eastAsia="Times New Roman" w:cstheme="minorHAnsi"/>
          <w:sz w:val="24"/>
          <w:szCs w:val="24"/>
        </w:rPr>
      </w:pPr>
      <w:ins w:id="39" w:author="Unknown">
        <w:r w:rsidRPr="00570945">
          <w:rPr>
            <w:rFonts w:eastAsia="Times New Roman" w:cstheme="minorHAnsi"/>
            <w:sz w:val="24"/>
            <w:szCs w:val="24"/>
          </w:rPr>
          <w:t xml:space="preserve">Kalian bisa melihat detail perubahan yang terjadi pada setiap commit dengan </w:t>
        </w:r>
        <w:proofErr w:type="gramStart"/>
        <w:r w:rsidRPr="00570945">
          <w:rPr>
            <w:rFonts w:eastAsia="Times New Roman" w:cstheme="minorHAnsi"/>
            <w:sz w:val="24"/>
            <w:szCs w:val="24"/>
          </w:rPr>
          <w:t>cara</w:t>
        </w:r>
        <w:proofErr w:type="gramEnd"/>
        <w:r w:rsidRPr="00570945">
          <w:rPr>
            <w:rFonts w:eastAsia="Times New Roman" w:cstheme="minorHAnsi"/>
            <w:sz w:val="24"/>
            <w:szCs w:val="24"/>
          </w:rPr>
          <w:t>:</w:t>
        </w:r>
      </w:ins>
    </w:p>
    <w:p w:rsidR="00570945" w:rsidRPr="00570945" w:rsidRDefault="00570945" w:rsidP="00570945">
      <w:pPr>
        <w:numPr>
          <w:ilvl w:val="0"/>
          <w:numId w:val="4"/>
        </w:numPr>
        <w:spacing w:before="100" w:beforeAutospacing="1" w:after="100" w:afterAutospacing="1" w:line="240" w:lineRule="auto"/>
        <w:rPr>
          <w:ins w:id="40" w:author="Unknown"/>
          <w:rFonts w:eastAsia="Times New Roman" w:cstheme="minorHAnsi"/>
          <w:sz w:val="24"/>
          <w:szCs w:val="24"/>
        </w:rPr>
      </w:pPr>
      <w:ins w:id="41" w:author="Unknown">
        <w:r w:rsidRPr="00570945">
          <w:rPr>
            <w:rFonts w:eastAsia="Times New Roman" w:cstheme="minorHAnsi"/>
            <w:sz w:val="24"/>
            <w:szCs w:val="24"/>
          </w:rPr>
          <w:t xml:space="preserve">Buka halaman utama repository kalian. Pada status bar, kalian dapat melihat total commit yang telah kalian lakukan. Klik pada tulisan </w:t>
        </w:r>
        <w:r w:rsidRPr="00570945">
          <w:rPr>
            <w:rFonts w:eastAsia="Times New Roman" w:cstheme="minorHAnsi"/>
            <w:b/>
            <w:bCs/>
            <w:sz w:val="24"/>
            <w:szCs w:val="24"/>
          </w:rPr>
          <w:t>commit</w:t>
        </w:r>
        <w:r w:rsidRPr="00570945">
          <w:rPr>
            <w:rFonts w:eastAsia="Times New Roman" w:cstheme="minorHAnsi"/>
            <w:sz w:val="24"/>
            <w:szCs w:val="24"/>
          </w:rPr>
          <w:t> tersebut.</w:t>
        </w:r>
      </w:ins>
    </w:p>
    <w:p w:rsidR="00570945" w:rsidRPr="00570945" w:rsidRDefault="00105231" w:rsidP="00570945">
      <w:pPr>
        <w:spacing w:before="100" w:beforeAutospacing="1" w:after="100" w:afterAutospacing="1" w:line="240" w:lineRule="auto"/>
        <w:ind w:left="720"/>
        <w:jc w:val="center"/>
        <w:rPr>
          <w:ins w:id="42" w:author="Unknown"/>
          <w:rFonts w:eastAsia="Times New Roman" w:cstheme="minorHAnsi"/>
          <w:sz w:val="24"/>
          <w:szCs w:val="24"/>
        </w:rPr>
      </w:pPr>
      <w:r w:rsidRPr="00F65F86">
        <w:rPr>
          <w:rFonts w:eastAsia="Times New Roman" w:cstheme="minorHAnsi"/>
          <w:noProof/>
          <w:sz w:val="24"/>
          <w:szCs w:val="24"/>
        </w:rPr>
        <w:drawing>
          <wp:inline distT="0" distB="0" distL="0" distR="0" wp14:anchorId="4CB0B174" wp14:editId="319484C9">
            <wp:extent cx="5098473" cy="484189"/>
            <wp:effectExtent l="0" t="0" r="0" b="0"/>
            <wp:docPr id="17" name="Picture 17" descr="D:\Backup Data Tamil\Materi B. 2.4\Cara-Menggunakan-GitHub-dan-Membuat-Repository-Bar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ackup Data Tamil\Materi B. 2.4\Cara-Menggunakan-GitHub-dan-Membuat-Repository-Baru-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07794" cy="485074"/>
                    </a:xfrm>
                    <a:prstGeom prst="rect">
                      <a:avLst/>
                    </a:prstGeom>
                    <a:noFill/>
                    <a:ln>
                      <a:noFill/>
                    </a:ln>
                  </pic:spPr>
                </pic:pic>
              </a:graphicData>
            </a:graphic>
          </wp:inline>
        </w:drawing>
      </w:r>
    </w:p>
    <w:p w:rsidR="00570945" w:rsidRPr="00570945" w:rsidRDefault="00570945" w:rsidP="00570945">
      <w:pPr>
        <w:numPr>
          <w:ilvl w:val="0"/>
          <w:numId w:val="4"/>
        </w:numPr>
        <w:spacing w:before="100" w:beforeAutospacing="1" w:after="100" w:afterAutospacing="1" w:line="240" w:lineRule="auto"/>
        <w:rPr>
          <w:ins w:id="43" w:author="Unknown"/>
          <w:rFonts w:eastAsia="Times New Roman" w:cstheme="minorHAnsi"/>
          <w:sz w:val="24"/>
          <w:szCs w:val="24"/>
        </w:rPr>
      </w:pPr>
      <w:ins w:id="44" w:author="Unknown">
        <w:r w:rsidRPr="00570945">
          <w:rPr>
            <w:rFonts w:eastAsia="Times New Roman" w:cstheme="minorHAnsi"/>
            <w:sz w:val="24"/>
            <w:szCs w:val="24"/>
          </w:rPr>
          <w:lastRenderedPageBreak/>
          <w:t>Pilih pada commit mana yang ingin kalian lihat perubahanya. Dapat kalian lihat setiap commit mempunyai keterangan singkat yang kalian masukkan.</w:t>
        </w:r>
      </w:ins>
    </w:p>
    <w:p w:rsidR="00570945" w:rsidRPr="00570945" w:rsidRDefault="00105231" w:rsidP="00570945">
      <w:pPr>
        <w:spacing w:before="100" w:beforeAutospacing="1" w:after="100" w:afterAutospacing="1" w:line="240" w:lineRule="auto"/>
        <w:ind w:left="720"/>
        <w:jc w:val="center"/>
        <w:rPr>
          <w:ins w:id="45" w:author="Unknown"/>
          <w:rFonts w:eastAsia="Times New Roman" w:cstheme="minorHAnsi"/>
          <w:sz w:val="24"/>
          <w:szCs w:val="24"/>
        </w:rPr>
      </w:pPr>
      <w:r w:rsidRPr="00F65F86">
        <w:rPr>
          <w:rFonts w:eastAsia="Times New Roman" w:cstheme="minorHAnsi"/>
          <w:noProof/>
          <w:sz w:val="24"/>
          <w:szCs w:val="24"/>
        </w:rPr>
        <w:drawing>
          <wp:inline distT="0" distB="0" distL="0" distR="0" wp14:anchorId="29B6DE19" wp14:editId="67733F12">
            <wp:extent cx="4839912" cy="968034"/>
            <wp:effectExtent l="0" t="0" r="0" b="3810"/>
            <wp:docPr id="18" name="Picture 18" descr="D:\Backup Data Tamil\Materi B. 2.4\Cara-Menggunakan-GitHub-dan-Membuat-Repository-Bar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ackup Data Tamil\Materi B. 2.4\Cara-Menggunakan-GitHub-dan-Membuat-Repository-Baru-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6154" cy="967282"/>
                    </a:xfrm>
                    <a:prstGeom prst="rect">
                      <a:avLst/>
                    </a:prstGeom>
                    <a:noFill/>
                    <a:ln>
                      <a:noFill/>
                    </a:ln>
                  </pic:spPr>
                </pic:pic>
              </a:graphicData>
            </a:graphic>
          </wp:inline>
        </w:drawing>
      </w:r>
    </w:p>
    <w:p w:rsidR="00570945" w:rsidRPr="00570945" w:rsidRDefault="00570945" w:rsidP="00570945">
      <w:pPr>
        <w:numPr>
          <w:ilvl w:val="0"/>
          <w:numId w:val="4"/>
        </w:numPr>
        <w:spacing w:before="100" w:beforeAutospacing="1" w:after="100" w:afterAutospacing="1" w:line="240" w:lineRule="auto"/>
        <w:rPr>
          <w:ins w:id="46" w:author="Unknown"/>
          <w:rFonts w:eastAsia="Times New Roman" w:cstheme="minorHAnsi"/>
          <w:sz w:val="24"/>
          <w:szCs w:val="24"/>
        </w:rPr>
      </w:pPr>
      <w:ins w:id="47" w:author="Unknown">
        <w:r w:rsidRPr="00570945">
          <w:rPr>
            <w:rFonts w:eastAsia="Times New Roman" w:cstheme="minorHAnsi"/>
            <w:sz w:val="24"/>
            <w:szCs w:val="24"/>
          </w:rPr>
          <w:t xml:space="preserve">Kalian dapat melihat detail perubahan yang terjadi. Baris yang berwarna </w:t>
        </w:r>
        <w:r w:rsidRPr="00570945">
          <w:rPr>
            <w:rFonts w:eastAsia="Times New Roman" w:cstheme="minorHAnsi"/>
            <w:color w:val="6AA84F"/>
            <w:sz w:val="24"/>
            <w:szCs w:val="24"/>
          </w:rPr>
          <w:t>Hijau</w:t>
        </w:r>
        <w:r w:rsidRPr="00570945">
          <w:rPr>
            <w:rFonts w:eastAsia="Times New Roman" w:cstheme="minorHAnsi"/>
            <w:sz w:val="24"/>
            <w:szCs w:val="24"/>
          </w:rPr>
          <w:t xml:space="preserve"> merupakan baris yang baru ditambahkan dan baris yang berwarna </w:t>
        </w:r>
        <w:r w:rsidRPr="00570945">
          <w:rPr>
            <w:rFonts w:eastAsia="Times New Roman" w:cstheme="minorHAnsi"/>
            <w:color w:val="FF0000"/>
            <w:sz w:val="24"/>
            <w:szCs w:val="24"/>
          </w:rPr>
          <w:t>Merah</w:t>
        </w:r>
        <w:r w:rsidRPr="00570945">
          <w:rPr>
            <w:rFonts w:eastAsia="Times New Roman" w:cstheme="minorHAnsi"/>
            <w:sz w:val="24"/>
            <w:szCs w:val="24"/>
          </w:rPr>
          <w:t> merupakan baris yang telah di hapus.</w:t>
        </w:r>
      </w:ins>
    </w:p>
    <w:p w:rsidR="00570945" w:rsidRPr="00570945" w:rsidRDefault="00570945" w:rsidP="00570945">
      <w:pPr>
        <w:spacing w:before="100" w:beforeAutospacing="1" w:after="100" w:afterAutospacing="1" w:line="240" w:lineRule="auto"/>
        <w:ind w:left="720"/>
        <w:jc w:val="center"/>
        <w:rPr>
          <w:ins w:id="48" w:author="Unknown"/>
          <w:rFonts w:eastAsia="Times New Roman" w:cstheme="minorHAnsi"/>
          <w:sz w:val="24"/>
          <w:szCs w:val="24"/>
        </w:rPr>
      </w:pPr>
      <w:r w:rsidRPr="00F65F86">
        <w:rPr>
          <w:rFonts w:eastAsia="Times New Roman" w:cstheme="minorHAnsi"/>
          <w:noProof/>
          <w:color w:val="0000FF"/>
          <w:sz w:val="24"/>
          <w:szCs w:val="24"/>
        </w:rPr>
        <mc:AlternateContent>
          <mc:Choice Requires="wps">
            <w:drawing>
              <wp:inline distT="0" distB="0" distL="0" distR="0" wp14:anchorId="4B477526" wp14:editId="0F6603F5">
                <wp:extent cx="6096000" cy="2586355"/>
                <wp:effectExtent l="0" t="0" r="0" b="4445"/>
                <wp:docPr id="1" name="Rectangle 1" descr="melihat detail perubahan pada setiap commit yang dilakuka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58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231" w:rsidRDefault="00105231" w:rsidP="00105231">
                            <w:pPr>
                              <w:jc w:val="center"/>
                            </w:pPr>
                            <w:r>
                              <w:rPr>
                                <w:noProof/>
                              </w:rPr>
                              <w:drawing>
                                <wp:inline distT="0" distB="0" distL="0" distR="0" wp14:anchorId="03FB6A93" wp14:editId="5F344891">
                                  <wp:extent cx="5913120" cy="2531605"/>
                                  <wp:effectExtent l="0" t="0" r="0" b="2540"/>
                                  <wp:docPr id="19" name="Picture 19" descr="D:\Backup Data Tamil\Materi B. 2.4\Cara-Menggunakan-GitHub-dan-Membuat-Repository-Bar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ackup Data Tamil\Materi B. 2.4\Cara-Menggunakan-GitHub-dan-Membuat-Repository-Baru-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25316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 o:spid="_x0000_s1026" alt="Description: melihat detail perubahan pada setiap commit yang dilakukan" href="https://1.bp.blogspot.com/-G-vh79shdxw/V2vbNvl2okI/AAAAAAAADMs/lsToBuzWMLIFDCO4sIvARbrNiT1UkaoIwCLcB/s1600/Cara-Menggunakan-GitHub-dan-Membuat-Repository-Baru-7.jpg" style="width:480pt;height:2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" o:button="t" filled="f" stroked="f">
                <v:fill o:detectmouseclick="t"/>
                <o:lock v:ext="edit" aspectratio="t"/>
                <v:textbox>
                  <w:txbxContent>
                    <w:p w:rsidR="00105231" w:rsidRDefault="00105231" w:rsidP="00105231">
                      <w:pPr>
                        <w:jc w:val="center"/>
                      </w:pPr>
                      <w:r>
                        <w:rPr>
                          <w:noProof/>
                        </w:rPr>
                        <w:drawing>
                          <wp:inline distT="0" distB="0" distL="0" distR="0" wp14:anchorId="03FB6A93" wp14:editId="5F344891">
                            <wp:extent cx="5913120" cy="2531605"/>
                            <wp:effectExtent l="0" t="0" r="0" b="2540"/>
                            <wp:docPr id="19" name="Picture 19" descr="D:\Backup Data Tamil\Materi B. 2.4\Cara-Menggunakan-GitHub-dan-Membuat-Repository-Bar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ackup Data Tamil\Materi B. 2.4\Cara-Menggunakan-GitHub-dan-Membuat-Repository-Baru-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2531605"/>
                                    </a:xfrm>
                                    <a:prstGeom prst="rect">
                                      <a:avLst/>
                                    </a:prstGeom>
                                    <a:noFill/>
                                    <a:ln>
                                      <a:noFill/>
                                    </a:ln>
                                  </pic:spPr>
                                </pic:pic>
                              </a:graphicData>
                            </a:graphic>
                          </wp:inline>
                        </w:drawing>
                      </w:r>
                    </w:p>
                  </w:txbxContent>
                </v:textbox>
                <w10:anchorlock/>
              </v:rect>
            </w:pict>
          </mc:Fallback>
        </mc:AlternateContent>
      </w:r>
    </w:p>
    <w:p w:rsidR="00570945" w:rsidRPr="00570945" w:rsidRDefault="00570945" w:rsidP="00570945">
      <w:pPr>
        <w:spacing w:after="0" w:line="240" w:lineRule="auto"/>
        <w:rPr>
          <w:ins w:id="49" w:author="Unknown"/>
          <w:rFonts w:eastAsia="Times New Roman" w:cstheme="minorHAnsi"/>
          <w:sz w:val="24"/>
          <w:szCs w:val="24"/>
        </w:rPr>
      </w:pPr>
      <w:ins w:id="50" w:author="Unknown">
        <w:r w:rsidRPr="00570945">
          <w:rPr>
            <w:rFonts w:eastAsia="Times New Roman" w:cstheme="minorHAnsi"/>
            <w:sz w:val="24"/>
            <w:szCs w:val="24"/>
          </w:rPr>
          <w:t xml:space="preserve">Bagaimana mudah bukan menggunakan </w:t>
        </w:r>
        <w:proofErr w:type="gramStart"/>
        <w:r w:rsidRPr="00570945">
          <w:rPr>
            <w:rFonts w:eastAsia="Times New Roman" w:cstheme="minorHAnsi"/>
            <w:sz w:val="24"/>
            <w:szCs w:val="24"/>
          </w:rPr>
          <w:t>GitHub ?</w:t>
        </w:r>
        <w:proofErr w:type="gramEnd"/>
        <w:r w:rsidRPr="00570945">
          <w:rPr>
            <w:rFonts w:eastAsia="Times New Roman" w:cstheme="minorHAnsi"/>
            <w:sz w:val="24"/>
            <w:szCs w:val="24"/>
          </w:rPr>
          <w:t xml:space="preserve"> </w:t>
        </w:r>
        <w:proofErr w:type="gramStart"/>
        <w:r w:rsidRPr="00570945">
          <w:rPr>
            <w:rFonts w:eastAsia="Times New Roman" w:cstheme="minorHAnsi"/>
            <w:sz w:val="24"/>
            <w:szCs w:val="24"/>
          </w:rPr>
          <w:t>Tentunya masih banyak fitur lainya yang dimiliki GitHub yang belum mimin bahas.</w:t>
        </w:r>
        <w:proofErr w:type="gramEnd"/>
        <w:r w:rsidRPr="00570945">
          <w:rPr>
            <w:rFonts w:eastAsia="Times New Roman" w:cstheme="minorHAnsi"/>
            <w:sz w:val="24"/>
            <w:szCs w:val="24"/>
          </w:rPr>
          <w:t xml:space="preserve"> Informasi di atas merupakan </w:t>
        </w:r>
        <w:proofErr w:type="gramStart"/>
        <w:r w:rsidRPr="00570945">
          <w:rPr>
            <w:rFonts w:eastAsia="Times New Roman" w:cstheme="minorHAnsi"/>
            <w:sz w:val="24"/>
            <w:szCs w:val="24"/>
          </w:rPr>
          <w:t>cara</w:t>
        </w:r>
        <w:proofErr w:type="gramEnd"/>
        <w:r w:rsidRPr="00570945">
          <w:rPr>
            <w:rFonts w:eastAsia="Times New Roman" w:cstheme="minorHAnsi"/>
            <w:sz w:val="24"/>
            <w:szCs w:val="24"/>
          </w:rPr>
          <w:t xml:space="preserve"> umum menggunakan GitHub dalam membuat sebuah project baik web ataupun aplikasi android. </w:t>
        </w:r>
        <w:proofErr w:type="gramStart"/>
        <w:r w:rsidRPr="00570945">
          <w:rPr>
            <w:rFonts w:eastAsia="Times New Roman" w:cstheme="minorHAnsi"/>
            <w:sz w:val="24"/>
            <w:szCs w:val="24"/>
          </w:rPr>
          <w:t>Dengan GitHub kalian bisa melacak setiap perubahan yang terjadi dan membandingkannya.</w:t>
        </w:r>
        <w:proofErr w:type="gramEnd"/>
        <w:r w:rsidRPr="00570945">
          <w:rPr>
            <w:rFonts w:eastAsia="Times New Roman" w:cstheme="minorHAnsi"/>
            <w:sz w:val="24"/>
            <w:szCs w:val="24"/>
          </w:rPr>
          <w:t xml:space="preserve"> Adapun tutorial lengkap yang disediakan GitHub dalam bentuk bahasa inggris di sini:</w:t>
        </w:r>
      </w:ins>
    </w:p>
    <w:p w:rsidR="00570945" w:rsidRDefault="00570945" w:rsidP="00570945">
      <w:pPr>
        <w:numPr>
          <w:ilvl w:val="0"/>
          <w:numId w:val="5"/>
        </w:numPr>
        <w:spacing w:before="100" w:beforeAutospacing="1" w:after="100" w:afterAutospacing="1" w:line="240" w:lineRule="auto"/>
        <w:rPr>
          <w:rFonts w:eastAsia="Times New Roman" w:cstheme="minorHAnsi"/>
          <w:sz w:val="24"/>
          <w:szCs w:val="24"/>
        </w:rPr>
      </w:pPr>
      <w:ins w:id="51" w:author="Unknown">
        <w:r w:rsidRPr="00570945">
          <w:rPr>
            <w:rFonts w:eastAsia="Times New Roman" w:cstheme="minorHAnsi"/>
            <w:sz w:val="24"/>
            <w:szCs w:val="24"/>
          </w:rPr>
          <w:fldChar w:fldCharType="begin"/>
        </w:r>
        <w:r w:rsidRPr="00570945">
          <w:rPr>
            <w:rFonts w:eastAsia="Times New Roman" w:cstheme="minorHAnsi"/>
            <w:sz w:val="24"/>
            <w:szCs w:val="24"/>
          </w:rPr>
          <w:instrText xml:space="preserve"> HYPERLINK "https://guides.github.com/activities/hello-world/" \t "_blank" </w:instrText>
        </w:r>
        <w:r w:rsidRPr="00570945">
          <w:rPr>
            <w:rFonts w:eastAsia="Times New Roman" w:cstheme="minorHAnsi"/>
            <w:sz w:val="24"/>
            <w:szCs w:val="24"/>
          </w:rPr>
          <w:fldChar w:fldCharType="separate"/>
        </w:r>
        <w:r w:rsidRPr="00F65F86">
          <w:rPr>
            <w:rFonts w:eastAsia="Times New Roman" w:cstheme="minorHAnsi"/>
            <w:color w:val="0000FF"/>
            <w:sz w:val="24"/>
            <w:szCs w:val="24"/>
            <w:u w:val="single"/>
          </w:rPr>
          <w:t>GitHub Guides</w:t>
        </w:r>
        <w:r w:rsidRPr="00570945">
          <w:rPr>
            <w:rFonts w:eastAsia="Times New Roman" w:cstheme="minorHAnsi"/>
            <w:sz w:val="24"/>
            <w:szCs w:val="24"/>
          </w:rPr>
          <w:fldChar w:fldCharType="end"/>
        </w:r>
      </w:ins>
    </w:p>
    <w:p w:rsidR="000C28B5" w:rsidRDefault="000C28B5" w:rsidP="000C28B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C28B5" w:rsidRDefault="000C28B5" w:rsidP="000C28B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C28B5" w:rsidRDefault="000C28B5" w:rsidP="000C28B5">
      <w:pPr>
        <w:spacing w:before="100" w:beforeAutospacing="1" w:after="100" w:afterAutospacing="1" w:line="240" w:lineRule="auto"/>
        <w:outlineLvl w:val="0"/>
        <w:rPr>
          <w:rFonts w:eastAsia="Times New Roman" w:cstheme="minorHAnsi"/>
          <w:b/>
          <w:bCs/>
          <w:kern w:val="36"/>
          <w:sz w:val="24"/>
          <w:szCs w:val="24"/>
        </w:rPr>
      </w:pPr>
    </w:p>
    <w:p w:rsidR="000C28B5" w:rsidRPr="000C28B5" w:rsidRDefault="000C28B5" w:rsidP="000C28B5">
      <w:pPr>
        <w:spacing w:before="100" w:beforeAutospacing="1" w:after="100" w:afterAutospacing="1" w:line="240" w:lineRule="auto"/>
        <w:outlineLvl w:val="0"/>
        <w:rPr>
          <w:rFonts w:eastAsia="Times New Roman" w:cstheme="minorHAnsi"/>
          <w:b/>
          <w:bCs/>
          <w:kern w:val="36"/>
          <w:sz w:val="24"/>
          <w:szCs w:val="24"/>
        </w:rPr>
      </w:pPr>
      <w:hyperlink r:id="rId20" w:history="1">
        <w:r w:rsidRPr="000C28B5">
          <w:rPr>
            <w:rFonts w:eastAsia="Times New Roman" w:cstheme="minorHAnsi"/>
            <w:b/>
            <w:bCs/>
            <w:color w:val="0000FF"/>
            <w:kern w:val="36"/>
            <w:sz w:val="24"/>
            <w:szCs w:val="24"/>
            <w:u w:val="single"/>
          </w:rPr>
          <w:t xml:space="preserve">Apa itu </w:t>
        </w:r>
        <w:proofErr w:type="gramStart"/>
        <w:r w:rsidRPr="000C28B5">
          <w:rPr>
            <w:rFonts w:eastAsia="Times New Roman" w:cstheme="minorHAnsi"/>
            <w:b/>
            <w:bCs/>
            <w:color w:val="0000FF"/>
            <w:kern w:val="36"/>
            <w:sz w:val="24"/>
            <w:szCs w:val="24"/>
            <w:u w:val="single"/>
          </w:rPr>
          <w:t>GitHub ?</w:t>
        </w:r>
        <w:proofErr w:type="gramEnd"/>
        <w:r w:rsidRPr="000C28B5">
          <w:rPr>
            <w:rFonts w:eastAsia="Times New Roman" w:cstheme="minorHAnsi"/>
            <w:b/>
            <w:bCs/>
            <w:color w:val="0000FF"/>
            <w:kern w:val="36"/>
            <w:sz w:val="24"/>
            <w:szCs w:val="24"/>
            <w:u w:val="single"/>
          </w:rPr>
          <w:t xml:space="preserve"> Dan </w:t>
        </w:r>
        <w:proofErr w:type="gramStart"/>
        <w:r w:rsidRPr="000C28B5">
          <w:rPr>
            <w:rFonts w:eastAsia="Times New Roman" w:cstheme="minorHAnsi"/>
            <w:b/>
            <w:bCs/>
            <w:color w:val="0000FF"/>
            <w:kern w:val="36"/>
            <w:sz w:val="24"/>
            <w:szCs w:val="24"/>
            <w:u w:val="single"/>
          </w:rPr>
          <w:t>Apa</w:t>
        </w:r>
        <w:proofErr w:type="gramEnd"/>
        <w:r w:rsidRPr="000C28B5">
          <w:rPr>
            <w:rFonts w:eastAsia="Times New Roman" w:cstheme="minorHAnsi"/>
            <w:b/>
            <w:bCs/>
            <w:color w:val="0000FF"/>
            <w:kern w:val="36"/>
            <w:sz w:val="24"/>
            <w:szCs w:val="24"/>
            <w:u w:val="single"/>
          </w:rPr>
          <w:t xml:space="preserve"> Fungsi Dari GitHub</w:t>
        </w:r>
      </w:hyperlink>
      <w:r w:rsidRPr="000C28B5">
        <w:rPr>
          <w:rFonts w:eastAsia="Times New Roman" w:cstheme="minorHAnsi"/>
          <w:b/>
          <w:bCs/>
          <w:kern w:val="36"/>
          <w:sz w:val="24"/>
          <w:szCs w:val="24"/>
        </w:rPr>
        <w:t xml:space="preserve"> </w:t>
      </w:r>
    </w:p>
    <w:p w:rsidR="000C28B5" w:rsidRPr="000C28B5" w:rsidRDefault="000C28B5" w:rsidP="000C28B5">
      <w:pPr>
        <w:spacing w:after="0" w:line="240" w:lineRule="auto"/>
        <w:rPr>
          <w:rFonts w:eastAsia="Times New Roman" w:cstheme="minorHAnsi"/>
          <w:sz w:val="24"/>
          <w:szCs w:val="24"/>
        </w:rPr>
      </w:pPr>
      <w:hyperlink r:id="rId21" w:history="1">
        <w:r w:rsidRPr="000C28B5">
          <w:rPr>
            <w:rFonts w:eastAsia="Times New Roman" w:cstheme="minorHAnsi"/>
            <w:color w:val="0000FF"/>
            <w:sz w:val="24"/>
            <w:szCs w:val="24"/>
            <w:u w:val="single"/>
          </w:rPr>
          <w:t>AndroidDev</w:t>
        </w:r>
      </w:hyperlink>
      <w:r w:rsidRPr="000C28B5">
        <w:rPr>
          <w:rFonts w:eastAsia="Times New Roman" w:cstheme="minorHAnsi"/>
          <w:sz w:val="24"/>
          <w:szCs w:val="24"/>
        </w:rPr>
        <w:t xml:space="preserve">, </w:t>
      </w:r>
      <w:hyperlink r:id="rId22" w:history="1">
        <w:r w:rsidRPr="000C28B5">
          <w:rPr>
            <w:rFonts w:eastAsia="Times New Roman" w:cstheme="minorHAnsi"/>
            <w:color w:val="0000FF"/>
            <w:sz w:val="24"/>
            <w:szCs w:val="24"/>
            <w:u w:val="single"/>
          </w:rPr>
          <w:t>WebDev</w:t>
        </w:r>
      </w:hyperlink>
      <w:r w:rsidRPr="000C28B5">
        <w:rPr>
          <w:rFonts w:eastAsia="Times New Roman" w:cstheme="minorHAnsi"/>
          <w:sz w:val="24"/>
          <w:szCs w:val="24"/>
        </w:rPr>
        <w:t xml:space="preserve"> 22:32</w:t>
      </w:r>
      <w:hyperlink r:id="rId23" w:anchor="comment-form" w:history="1">
        <w:r w:rsidRPr="000C28B5">
          <w:rPr>
            <w:rFonts w:eastAsia="Times New Roman" w:cstheme="minorHAnsi"/>
            <w:color w:val="0000FF"/>
            <w:sz w:val="24"/>
            <w:szCs w:val="24"/>
            <w:u w:val="single"/>
          </w:rPr>
          <w:t>No Comments</w:t>
        </w:r>
      </w:hyperlink>
      <w:r w:rsidRPr="000C28B5">
        <w:rPr>
          <w:rFonts w:eastAsia="Times New Roman" w:cstheme="minorHAnsi"/>
          <w:sz w:val="24"/>
          <w:szCs w:val="24"/>
        </w:rPr>
        <w:t xml:space="preserve"> </w:t>
      </w:r>
    </w:p>
    <w:p w:rsidR="000C28B5" w:rsidRPr="000C28B5" w:rsidRDefault="000C28B5" w:rsidP="000C28B5">
      <w:pPr>
        <w:spacing w:after="0" w:line="240" w:lineRule="auto"/>
        <w:jc w:val="center"/>
        <w:rPr>
          <w:rFonts w:eastAsia="Times New Roman" w:cstheme="minorHAnsi"/>
          <w:sz w:val="24"/>
          <w:szCs w:val="24"/>
        </w:rPr>
      </w:pPr>
    </w:p>
    <w:p w:rsidR="000C28B5" w:rsidRPr="000C28B5" w:rsidRDefault="000C28B5" w:rsidP="000C28B5">
      <w:pPr>
        <w:spacing w:after="0" w:line="240" w:lineRule="auto"/>
        <w:rPr>
          <w:rFonts w:eastAsia="Times New Roman" w:cstheme="minorHAnsi"/>
          <w:sz w:val="24"/>
          <w:szCs w:val="24"/>
        </w:rPr>
      </w:pPr>
      <w:r w:rsidRPr="000C28B5">
        <w:rPr>
          <w:rFonts w:eastAsia="Times New Roman" w:cstheme="minorHAnsi"/>
          <w:sz w:val="24"/>
          <w:szCs w:val="24"/>
        </w:rPr>
        <w:t xml:space="preserve">Kali ini mimin </w:t>
      </w:r>
      <w:proofErr w:type="gramStart"/>
      <w:r w:rsidRPr="000C28B5">
        <w:rPr>
          <w:rFonts w:eastAsia="Times New Roman" w:cstheme="minorHAnsi"/>
          <w:sz w:val="24"/>
          <w:szCs w:val="24"/>
        </w:rPr>
        <w:t>akan</w:t>
      </w:r>
      <w:proofErr w:type="gramEnd"/>
      <w:r w:rsidRPr="000C28B5">
        <w:rPr>
          <w:rFonts w:eastAsia="Times New Roman" w:cstheme="minorHAnsi"/>
          <w:sz w:val="24"/>
          <w:szCs w:val="24"/>
        </w:rPr>
        <w:t xml:space="preserve"> membahas mengenai salah satu VCS terkenal yaitu GitHub. </w:t>
      </w:r>
      <w:proofErr w:type="gramStart"/>
      <w:r w:rsidRPr="000C28B5">
        <w:rPr>
          <w:rFonts w:eastAsia="Times New Roman" w:cstheme="minorHAnsi"/>
          <w:sz w:val="24"/>
          <w:szCs w:val="24"/>
        </w:rPr>
        <w:t>GitHub sekarang ini banyak digunakan bagi kalian yang bekerja secara kelompok ataupun sendiri.</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Bagi kalian yang belum mengetahui GitHub, berikut informasi mengenai GitHub beserta manfaatnya.</w:t>
      </w:r>
      <w:proofErr w:type="gramEnd"/>
      <w:r w:rsidRPr="000C28B5">
        <w:rPr>
          <w:rFonts w:eastAsia="Times New Roman" w:cstheme="minorHAnsi"/>
          <w:sz w:val="24"/>
          <w:szCs w:val="24"/>
        </w:rPr>
        <w:t xml:space="preserve"> GitHub termasuk VCS, jadi VCS dan GitHub </w:t>
      </w:r>
      <w:proofErr w:type="gramStart"/>
      <w:r w:rsidRPr="000C28B5">
        <w:rPr>
          <w:rFonts w:eastAsia="Times New Roman" w:cstheme="minorHAnsi"/>
          <w:sz w:val="24"/>
          <w:szCs w:val="24"/>
        </w:rPr>
        <w:t>sama</w:t>
      </w:r>
      <w:proofErr w:type="gramEnd"/>
      <w:r w:rsidRPr="000C28B5">
        <w:rPr>
          <w:rFonts w:eastAsia="Times New Roman" w:cstheme="minorHAnsi"/>
          <w:sz w:val="24"/>
          <w:szCs w:val="24"/>
        </w:rPr>
        <w:t xml:space="preserve"> saja.</w:t>
      </w:r>
    </w:p>
    <w:p w:rsidR="000C28B5" w:rsidRPr="000C28B5" w:rsidRDefault="000C28B5" w:rsidP="000C28B5">
      <w:pPr>
        <w:spacing w:after="150" w:line="240" w:lineRule="auto"/>
        <w:jc w:val="center"/>
        <w:rPr>
          <w:ins w:id="52" w:author="Unknown"/>
          <w:rFonts w:eastAsia="Times New Roman" w:cstheme="minorHAnsi"/>
          <w:sz w:val="24"/>
          <w:szCs w:val="24"/>
        </w:rPr>
      </w:pPr>
      <w:r w:rsidRPr="000C28B5">
        <w:rPr>
          <w:rFonts w:eastAsia="Times New Roman" w:cstheme="minorHAnsi"/>
          <w:noProof/>
          <w:sz w:val="24"/>
          <w:szCs w:val="24"/>
        </w:rPr>
        <mc:AlternateContent>
          <mc:Choice Requires="wps">
            <w:drawing>
              <wp:inline distT="0" distB="0" distL="0" distR="0" wp14:anchorId="25A4815C" wp14:editId="3303679C">
                <wp:extent cx="304800" cy="304800"/>
                <wp:effectExtent l="0" t="0" r="0" b="0"/>
                <wp:docPr id="21" name="Rectangle 21" descr="http://ads-optima.com/www/delivery/lg.php?bannerid=5316&amp;campaignid=2039&amp;zoneid=3702&amp;loc=1&amp;referer=http%3A%2F%2Fwww.renotekno.net%2F2016%2F06%2Fapa-itu-github-dan-apa-fungsi-dari.html&amp;cb=f4c6c36a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ads-optima.com/www/delivery/lg.php?bannerid=5316&amp;campaignid=2039&amp;zoneid=3702&amp;loc=1&amp;referer=http%3A%2F%2Fwww.renotekno.net%2F2016%2F06%2Fapa-itu-github-dan-apa-fungsi-dari.html&amp;cb=f4c6c36a9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d6g+5KAwAAmgY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0C28B5" w:rsidRPr="000C28B5" w:rsidRDefault="000C28B5" w:rsidP="000C28B5">
      <w:pPr>
        <w:spacing w:after="0" w:line="240" w:lineRule="auto"/>
        <w:rPr>
          <w:ins w:id="53" w:author="Unknown"/>
          <w:rFonts w:eastAsia="Times New Roman" w:cstheme="minorHAnsi"/>
          <w:sz w:val="24"/>
          <w:szCs w:val="24"/>
        </w:rPr>
      </w:pPr>
    </w:p>
    <w:p w:rsidR="000C28B5" w:rsidRPr="000C28B5" w:rsidRDefault="000C28B5" w:rsidP="000C28B5">
      <w:pPr>
        <w:spacing w:before="100" w:beforeAutospacing="1" w:after="100" w:afterAutospacing="1" w:line="240" w:lineRule="auto"/>
        <w:outlineLvl w:val="1"/>
        <w:rPr>
          <w:ins w:id="54" w:author="Unknown"/>
          <w:rFonts w:eastAsia="Times New Roman" w:cstheme="minorHAnsi"/>
          <w:b/>
          <w:bCs/>
          <w:sz w:val="24"/>
          <w:szCs w:val="24"/>
        </w:rPr>
      </w:pPr>
      <w:ins w:id="55" w:author="Unknown">
        <w:r w:rsidRPr="000C28B5">
          <w:rPr>
            <w:rFonts w:eastAsia="Times New Roman" w:cstheme="minorHAnsi"/>
            <w:b/>
            <w:bCs/>
            <w:sz w:val="24"/>
            <w:szCs w:val="24"/>
          </w:rPr>
          <w:t>Apa Itu VCS </w:t>
        </w:r>
      </w:ins>
    </w:p>
    <w:p w:rsidR="000C28B5" w:rsidRPr="000C28B5" w:rsidRDefault="000C28B5" w:rsidP="000C28B5">
      <w:pPr>
        <w:spacing w:after="0" w:line="240" w:lineRule="auto"/>
        <w:rPr>
          <w:ins w:id="56" w:author="Unknown"/>
          <w:rFonts w:eastAsia="Times New Roman" w:cstheme="minorHAnsi"/>
          <w:sz w:val="24"/>
          <w:szCs w:val="24"/>
        </w:rPr>
      </w:pPr>
      <w:proofErr w:type="gramStart"/>
      <w:ins w:id="57" w:author="Unknown">
        <w:r w:rsidRPr="000C28B5">
          <w:rPr>
            <w:rFonts w:eastAsia="Times New Roman" w:cstheme="minorHAnsi"/>
            <w:sz w:val="24"/>
            <w:szCs w:val="24"/>
          </w:rPr>
          <w:t xml:space="preserve">VCS atau singkatan dari </w:t>
        </w:r>
        <w:r w:rsidRPr="000C28B5">
          <w:rPr>
            <w:rFonts w:eastAsia="Times New Roman" w:cstheme="minorHAnsi"/>
            <w:i/>
            <w:iCs/>
            <w:sz w:val="24"/>
            <w:szCs w:val="24"/>
          </w:rPr>
          <w:t>Version Control System</w:t>
        </w:r>
        <w:r w:rsidRPr="000C28B5">
          <w:rPr>
            <w:rFonts w:eastAsia="Times New Roman" w:cstheme="minorHAnsi"/>
            <w:sz w:val="24"/>
            <w:szCs w:val="24"/>
          </w:rPr>
          <w:t> merupakan sebuah media yang mengatur versi atau file-file dari project atau aplikasi yang kalian buat.</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 xml:space="preserve">Tempat untuk menyimpan file-file tersebut pada VCS disebut juga </w:t>
        </w:r>
        <w:r w:rsidRPr="000C28B5">
          <w:rPr>
            <w:rFonts w:eastAsia="Times New Roman" w:cstheme="minorHAnsi"/>
            <w:b/>
            <w:bCs/>
            <w:sz w:val="24"/>
            <w:szCs w:val="24"/>
          </w:rPr>
          <w:t>repositories</w:t>
        </w:r>
        <w:r w:rsidRPr="000C28B5">
          <w:rPr>
            <w:rFonts w:eastAsia="Times New Roman" w:cstheme="minorHAnsi"/>
            <w:sz w:val="24"/>
            <w:szCs w:val="24"/>
          </w:rPr>
          <w:t>.</w:t>
        </w:r>
        <w:proofErr w:type="gramEnd"/>
        <w:r w:rsidRPr="000C28B5">
          <w:rPr>
            <w:rFonts w:eastAsia="Times New Roman" w:cstheme="minorHAnsi"/>
            <w:sz w:val="24"/>
            <w:szCs w:val="24"/>
          </w:rPr>
          <w:t xml:space="preserve"> Contohnya aplikasi line memiliki versi:</w:t>
        </w:r>
      </w:ins>
    </w:p>
    <w:p w:rsidR="000C28B5" w:rsidRPr="000C28B5" w:rsidRDefault="000C28B5" w:rsidP="000C28B5">
      <w:pPr>
        <w:numPr>
          <w:ilvl w:val="0"/>
          <w:numId w:val="6"/>
        </w:numPr>
        <w:spacing w:before="100" w:beforeAutospacing="1" w:after="100" w:afterAutospacing="1" w:line="240" w:lineRule="auto"/>
        <w:rPr>
          <w:ins w:id="58" w:author="Unknown"/>
          <w:rFonts w:eastAsia="Times New Roman" w:cstheme="minorHAnsi"/>
          <w:sz w:val="24"/>
          <w:szCs w:val="24"/>
        </w:rPr>
      </w:pPr>
      <w:ins w:id="59" w:author="Unknown">
        <w:r w:rsidRPr="000C28B5">
          <w:rPr>
            <w:rFonts w:eastAsia="Times New Roman" w:cstheme="minorHAnsi"/>
            <w:sz w:val="24"/>
            <w:szCs w:val="24"/>
          </w:rPr>
          <w:t>6.3.2</w:t>
        </w:r>
      </w:ins>
    </w:p>
    <w:p w:rsidR="000C28B5" w:rsidRPr="000C28B5" w:rsidRDefault="000C28B5" w:rsidP="000C28B5">
      <w:pPr>
        <w:numPr>
          <w:ilvl w:val="0"/>
          <w:numId w:val="6"/>
        </w:numPr>
        <w:spacing w:before="100" w:beforeAutospacing="1" w:after="100" w:afterAutospacing="1" w:line="240" w:lineRule="auto"/>
        <w:rPr>
          <w:ins w:id="60" w:author="Unknown"/>
          <w:rFonts w:eastAsia="Times New Roman" w:cstheme="minorHAnsi"/>
          <w:sz w:val="24"/>
          <w:szCs w:val="24"/>
        </w:rPr>
      </w:pPr>
      <w:ins w:id="61" w:author="Unknown">
        <w:r w:rsidRPr="000C28B5">
          <w:rPr>
            <w:rFonts w:eastAsia="Times New Roman" w:cstheme="minorHAnsi"/>
            <w:sz w:val="24"/>
            <w:szCs w:val="24"/>
          </w:rPr>
          <w:t>6.3.1</w:t>
        </w:r>
      </w:ins>
    </w:p>
    <w:p w:rsidR="000C28B5" w:rsidRPr="000C28B5" w:rsidRDefault="000C28B5" w:rsidP="000C28B5">
      <w:pPr>
        <w:numPr>
          <w:ilvl w:val="0"/>
          <w:numId w:val="6"/>
        </w:numPr>
        <w:spacing w:before="100" w:beforeAutospacing="1" w:after="100" w:afterAutospacing="1" w:line="240" w:lineRule="auto"/>
        <w:rPr>
          <w:ins w:id="62" w:author="Unknown"/>
          <w:rFonts w:eastAsia="Times New Roman" w:cstheme="minorHAnsi"/>
          <w:sz w:val="24"/>
          <w:szCs w:val="24"/>
        </w:rPr>
      </w:pPr>
      <w:ins w:id="63" w:author="Unknown">
        <w:r w:rsidRPr="000C28B5">
          <w:rPr>
            <w:rFonts w:eastAsia="Times New Roman" w:cstheme="minorHAnsi"/>
            <w:sz w:val="24"/>
            <w:szCs w:val="24"/>
          </w:rPr>
          <w:t>6.3.0</w:t>
        </w:r>
      </w:ins>
    </w:p>
    <w:p w:rsidR="000C28B5" w:rsidRPr="000C28B5" w:rsidRDefault="000C28B5" w:rsidP="000C28B5">
      <w:pPr>
        <w:numPr>
          <w:ilvl w:val="0"/>
          <w:numId w:val="6"/>
        </w:numPr>
        <w:spacing w:before="100" w:beforeAutospacing="1" w:after="100" w:afterAutospacing="1" w:line="240" w:lineRule="auto"/>
        <w:rPr>
          <w:ins w:id="64" w:author="Unknown"/>
          <w:rFonts w:eastAsia="Times New Roman" w:cstheme="minorHAnsi"/>
          <w:sz w:val="24"/>
          <w:szCs w:val="24"/>
        </w:rPr>
      </w:pPr>
      <w:ins w:id="65" w:author="Unknown">
        <w:r w:rsidRPr="000C28B5">
          <w:rPr>
            <w:rFonts w:eastAsia="Times New Roman" w:cstheme="minorHAnsi"/>
            <w:sz w:val="24"/>
            <w:szCs w:val="24"/>
          </w:rPr>
          <w:t>dst</w:t>
        </w:r>
      </w:ins>
    </w:p>
    <w:p w:rsidR="000C28B5" w:rsidRPr="000C28B5" w:rsidRDefault="000C28B5" w:rsidP="000C28B5">
      <w:pPr>
        <w:spacing w:after="0" w:line="240" w:lineRule="auto"/>
        <w:rPr>
          <w:ins w:id="66" w:author="Unknown"/>
          <w:rFonts w:eastAsia="Times New Roman" w:cstheme="minorHAnsi"/>
          <w:sz w:val="24"/>
          <w:szCs w:val="24"/>
        </w:rPr>
      </w:pPr>
      <w:ins w:id="67" w:author="Unknown">
        <w:r w:rsidRPr="000C28B5">
          <w:rPr>
            <w:rFonts w:eastAsia="Times New Roman" w:cstheme="minorHAnsi"/>
            <w:sz w:val="24"/>
            <w:szCs w:val="24"/>
          </w:rPr>
          <w:t xml:space="preserve">Dengan menggunakan VCS maka perubahan pada tiap file </w:t>
        </w:r>
        <w:proofErr w:type="gramStart"/>
        <w:r w:rsidRPr="000C28B5">
          <w:rPr>
            <w:rFonts w:eastAsia="Times New Roman" w:cstheme="minorHAnsi"/>
            <w:sz w:val="24"/>
            <w:szCs w:val="24"/>
          </w:rPr>
          <w:t>akan</w:t>
        </w:r>
        <w:proofErr w:type="gramEnd"/>
        <w:r w:rsidRPr="000C28B5">
          <w:rPr>
            <w:rFonts w:eastAsia="Times New Roman" w:cstheme="minorHAnsi"/>
            <w:sz w:val="24"/>
            <w:szCs w:val="24"/>
          </w:rPr>
          <w:t xml:space="preserve"> bisa terlacak. Jadi semisal kalian merilis aplikasi terbaru kalian, dan kalian ingin melihat perubahan atau perbedaan </w:t>
        </w:r>
        <w:proofErr w:type="gramStart"/>
        <w:r w:rsidRPr="000C28B5">
          <w:rPr>
            <w:rFonts w:eastAsia="Times New Roman" w:cstheme="minorHAnsi"/>
            <w:sz w:val="24"/>
            <w:szCs w:val="24"/>
          </w:rPr>
          <w:t>apa</w:t>
        </w:r>
        <w:proofErr w:type="gramEnd"/>
        <w:r w:rsidRPr="000C28B5">
          <w:rPr>
            <w:rFonts w:eastAsia="Times New Roman" w:cstheme="minorHAnsi"/>
            <w:sz w:val="24"/>
            <w:szCs w:val="24"/>
          </w:rPr>
          <w:t xml:space="preserve"> saja yang dimiliki oleh versi terbaru dan versi sebelumnya. </w:t>
        </w:r>
        <w:proofErr w:type="gramStart"/>
        <w:r w:rsidRPr="000C28B5">
          <w:rPr>
            <w:rFonts w:eastAsia="Times New Roman" w:cstheme="minorHAnsi"/>
            <w:sz w:val="24"/>
            <w:szCs w:val="24"/>
          </w:rPr>
          <w:t>Nah disinilah VCS yang bertugas sebagai pembanding, karena dialah yang melacak setiap perubahan yang kita lakukan.</w:t>
        </w:r>
        <w:proofErr w:type="gramEnd"/>
        <w:r w:rsidRPr="000C28B5">
          <w:rPr>
            <w:rFonts w:eastAsia="Times New Roman" w:cstheme="minorHAnsi"/>
            <w:sz w:val="24"/>
            <w:szCs w:val="24"/>
          </w:rPr>
          <w:t> </w:t>
        </w:r>
      </w:ins>
    </w:p>
    <w:p w:rsidR="000C28B5" w:rsidRPr="000C28B5" w:rsidRDefault="000C28B5" w:rsidP="000C28B5">
      <w:pPr>
        <w:spacing w:after="0" w:line="240" w:lineRule="auto"/>
        <w:rPr>
          <w:ins w:id="68" w:author="Unknown"/>
          <w:rFonts w:eastAsia="Times New Roman" w:cstheme="minorHAnsi"/>
          <w:sz w:val="24"/>
          <w:szCs w:val="24"/>
        </w:rPr>
      </w:pPr>
    </w:p>
    <w:p w:rsidR="000C28B5" w:rsidRPr="000C28B5" w:rsidRDefault="000C28B5" w:rsidP="000C28B5">
      <w:pPr>
        <w:spacing w:after="0" w:line="240" w:lineRule="auto"/>
        <w:rPr>
          <w:ins w:id="69" w:author="Unknown"/>
          <w:rFonts w:eastAsia="Times New Roman" w:cstheme="minorHAnsi"/>
          <w:sz w:val="24"/>
          <w:szCs w:val="24"/>
        </w:rPr>
      </w:pPr>
      <w:proofErr w:type="gramStart"/>
      <w:ins w:id="70" w:author="Unknown">
        <w:r w:rsidRPr="000C28B5">
          <w:rPr>
            <w:rFonts w:eastAsia="Times New Roman" w:cstheme="minorHAnsi"/>
            <w:sz w:val="24"/>
            <w:szCs w:val="24"/>
          </w:rPr>
          <w:t>VCS banyak digunakan bagi para developer, baik web maupun android agar dapat memanage atau mengatur file-file mereka dan mencatat semua perubahan yang terjadi sehingga dapat menghemat waktu.</w:t>
        </w:r>
        <w:proofErr w:type="gramEnd"/>
      </w:ins>
    </w:p>
    <w:p w:rsidR="000C28B5" w:rsidRPr="000C28B5" w:rsidRDefault="000C28B5" w:rsidP="000C28B5">
      <w:pPr>
        <w:spacing w:before="100" w:beforeAutospacing="1" w:after="100" w:afterAutospacing="1" w:line="240" w:lineRule="auto"/>
        <w:outlineLvl w:val="1"/>
        <w:rPr>
          <w:ins w:id="71" w:author="Unknown"/>
          <w:rFonts w:eastAsia="Times New Roman" w:cstheme="minorHAnsi"/>
          <w:b/>
          <w:bCs/>
          <w:sz w:val="24"/>
          <w:szCs w:val="24"/>
        </w:rPr>
      </w:pPr>
      <w:ins w:id="72" w:author="Unknown">
        <w:r w:rsidRPr="000C28B5">
          <w:rPr>
            <w:rFonts w:eastAsia="Times New Roman" w:cstheme="minorHAnsi"/>
            <w:b/>
            <w:bCs/>
            <w:sz w:val="24"/>
            <w:szCs w:val="24"/>
          </w:rPr>
          <w:t>Jenis-jenis VCS</w:t>
        </w:r>
      </w:ins>
    </w:p>
    <w:p w:rsidR="000C28B5" w:rsidRPr="000C28B5" w:rsidRDefault="000C28B5" w:rsidP="000C28B5">
      <w:pPr>
        <w:spacing w:after="0" w:line="240" w:lineRule="auto"/>
        <w:rPr>
          <w:ins w:id="73" w:author="Unknown"/>
          <w:rFonts w:eastAsia="Times New Roman" w:cstheme="minorHAnsi"/>
          <w:sz w:val="24"/>
          <w:szCs w:val="24"/>
        </w:rPr>
      </w:pPr>
      <w:proofErr w:type="gramStart"/>
      <w:ins w:id="74" w:author="Unknown">
        <w:r w:rsidRPr="000C28B5">
          <w:rPr>
            <w:rFonts w:eastAsia="Times New Roman" w:cstheme="minorHAnsi"/>
            <w:sz w:val="24"/>
            <w:szCs w:val="24"/>
          </w:rPr>
          <w:t xml:space="preserve">VCS terdapat 2 jenis yaitu </w:t>
        </w:r>
        <w:r w:rsidRPr="000C28B5">
          <w:rPr>
            <w:rFonts w:eastAsia="Times New Roman" w:cstheme="minorHAnsi"/>
            <w:b/>
            <w:bCs/>
            <w:sz w:val="24"/>
            <w:szCs w:val="24"/>
          </w:rPr>
          <w:t>lokal</w:t>
        </w:r>
        <w:r w:rsidRPr="000C28B5">
          <w:rPr>
            <w:rFonts w:eastAsia="Times New Roman" w:cstheme="minorHAnsi"/>
            <w:sz w:val="24"/>
            <w:szCs w:val="24"/>
          </w:rPr>
          <w:t xml:space="preserve"> dan </w:t>
        </w:r>
        <w:r w:rsidRPr="000C28B5">
          <w:rPr>
            <w:rFonts w:eastAsia="Times New Roman" w:cstheme="minorHAnsi"/>
            <w:b/>
            <w:bCs/>
            <w:sz w:val="24"/>
            <w:szCs w:val="24"/>
          </w:rPr>
          <w:t>online</w:t>
        </w:r>
        <w:r w:rsidRPr="000C28B5">
          <w:rPr>
            <w:rFonts w:eastAsia="Times New Roman" w:cstheme="minorHAnsi"/>
            <w:sz w:val="24"/>
            <w:szCs w:val="24"/>
          </w:rPr>
          <w:t>.</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Maksudnya lokal adalah kalian dapat membuat repositories kalian sendiri pada komputer atau laptop kalian secara offline sehingga tidak membutuhkan koneksi internet.</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VCS lokal biasanya menggunakan command line untuk memanipulasi data.</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Terdapat juga beberapa VCS lokal yang menggunakan GUI yaitu GIT.</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 xml:space="preserve">Biasanya untuk VCS lokal para developer menggunakan </w:t>
        </w:r>
        <w:r w:rsidRPr="000C28B5">
          <w:rPr>
            <w:rFonts w:eastAsia="Times New Roman" w:cstheme="minorHAnsi"/>
            <w:sz w:val="24"/>
            <w:szCs w:val="24"/>
          </w:rPr>
          <w:fldChar w:fldCharType="begin"/>
        </w:r>
        <w:r w:rsidRPr="000C28B5">
          <w:rPr>
            <w:rFonts w:eastAsia="Times New Roman" w:cstheme="minorHAnsi"/>
            <w:sz w:val="24"/>
            <w:szCs w:val="24"/>
          </w:rPr>
          <w:instrText xml:space="preserve"> HYPERLINK "https://git-scm.com/downloads" \t "_blank" </w:instrText>
        </w:r>
        <w:r w:rsidRPr="000C28B5">
          <w:rPr>
            <w:rFonts w:eastAsia="Times New Roman" w:cstheme="minorHAnsi"/>
            <w:sz w:val="24"/>
            <w:szCs w:val="24"/>
          </w:rPr>
          <w:fldChar w:fldCharType="separate"/>
        </w:r>
        <w:r w:rsidRPr="000C28B5">
          <w:rPr>
            <w:rFonts w:eastAsia="Times New Roman" w:cstheme="minorHAnsi"/>
            <w:color w:val="0000FF"/>
            <w:sz w:val="24"/>
            <w:szCs w:val="24"/>
            <w:u w:val="single"/>
          </w:rPr>
          <w:t>software Git</w:t>
        </w:r>
        <w:r w:rsidRPr="000C28B5">
          <w:rPr>
            <w:rFonts w:eastAsia="Times New Roman" w:cstheme="minorHAnsi"/>
            <w:sz w:val="24"/>
            <w:szCs w:val="24"/>
          </w:rPr>
          <w:fldChar w:fldCharType="end"/>
        </w:r>
        <w:r w:rsidRPr="000C28B5">
          <w:rPr>
            <w:rFonts w:eastAsia="Times New Roman" w:cstheme="minorHAnsi"/>
            <w:sz w:val="24"/>
            <w:szCs w:val="24"/>
          </w:rPr>
          <w:t>.</w:t>
        </w:r>
        <w:proofErr w:type="gramEnd"/>
        <w:r w:rsidRPr="000C28B5">
          <w:rPr>
            <w:rFonts w:eastAsia="Times New Roman" w:cstheme="minorHAnsi"/>
            <w:sz w:val="24"/>
            <w:szCs w:val="24"/>
          </w:rPr>
          <w:t> </w:t>
        </w:r>
      </w:ins>
    </w:p>
    <w:p w:rsidR="000C28B5" w:rsidRPr="000C28B5" w:rsidRDefault="000C28B5" w:rsidP="000C28B5">
      <w:pPr>
        <w:spacing w:after="0" w:line="240" w:lineRule="auto"/>
        <w:rPr>
          <w:ins w:id="75" w:author="Unknown"/>
          <w:rFonts w:eastAsia="Times New Roman" w:cstheme="minorHAnsi"/>
          <w:sz w:val="24"/>
          <w:szCs w:val="24"/>
        </w:rPr>
      </w:pPr>
    </w:p>
    <w:p w:rsidR="000C28B5" w:rsidRPr="000C28B5" w:rsidRDefault="000C28B5" w:rsidP="000C28B5">
      <w:pPr>
        <w:spacing w:after="0" w:line="240" w:lineRule="auto"/>
        <w:rPr>
          <w:ins w:id="76" w:author="Unknown"/>
          <w:rFonts w:eastAsia="Times New Roman" w:cstheme="minorHAnsi"/>
          <w:sz w:val="24"/>
          <w:szCs w:val="24"/>
        </w:rPr>
      </w:pPr>
      <w:proofErr w:type="gramStart"/>
      <w:ins w:id="77" w:author="Unknown">
        <w:r w:rsidRPr="000C28B5">
          <w:rPr>
            <w:rFonts w:eastAsia="Times New Roman" w:cstheme="minorHAnsi"/>
            <w:sz w:val="24"/>
            <w:szCs w:val="24"/>
          </w:rPr>
          <w:t>Untuk VCS yang online tentunya untuk membuat repositories kalian membutuhkan koneksi internet.</w:t>
        </w:r>
        <w:proofErr w:type="gramEnd"/>
        <w:r w:rsidRPr="000C28B5">
          <w:rPr>
            <w:rFonts w:eastAsia="Times New Roman" w:cstheme="minorHAnsi"/>
            <w:sz w:val="24"/>
            <w:szCs w:val="24"/>
          </w:rPr>
          <w:t xml:space="preserve"> Terdapat </w:t>
        </w:r>
        <w:proofErr w:type="gramStart"/>
        <w:r w:rsidRPr="000C28B5">
          <w:rPr>
            <w:rFonts w:eastAsia="Times New Roman" w:cstheme="minorHAnsi"/>
            <w:sz w:val="24"/>
            <w:szCs w:val="24"/>
          </w:rPr>
          <w:t>banyak  VCS</w:t>
        </w:r>
        <w:proofErr w:type="gramEnd"/>
        <w:r w:rsidRPr="000C28B5">
          <w:rPr>
            <w:rFonts w:eastAsia="Times New Roman" w:cstheme="minorHAnsi"/>
            <w:sz w:val="24"/>
            <w:szCs w:val="24"/>
          </w:rPr>
          <w:t xml:space="preserve"> online di luar sana, contohnya:</w:t>
        </w:r>
      </w:ins>
    </w:p>
    <w:p w:rsidR="000C28B5" w:rsidRPr="000C28B5" w:rsidRDefault="000C28B5" w:rsidP="000C28B5">
      <w:pPr>
        <w:numPr>
          <w:ilvl w:val="0"/>
          <w:numId w:val="7"/>
        </w:numPr>
        <w:spacing w:before="100" w:beforeAutospacing="1" w:after="100" w:afterAutospacing="1" w:line="240" w:lineRule="auto"/>
        <w:rPr>
          <w:ins w:id="78" w:author="Unknown"/>
          <w:rFonts w:eastAsia="Times New Roman" w:cstheme="minorHAnsi"/>
          <w:sz w:val="24"/>
          <w:szCs w:val="24"/>
        </w:rPr>
      </w:pPr>
      <w:ins w:id="79" w:author="Unknown">
        <w:r w:rsidRPr="000C28B5">
          <w:rPr>
            <w:rFonts w:eastAsia="Times New Roman" w:cstheme="minorHAnsi"/>
            <w:b/>
            <w:bCs/>
            <w:sz w:val="24"/>
            <w:szCs w:val="24"/>
          </w:rPr>
          <w:fldChar w:fldCharType="begin"/>
        </w:r>
        <w:r w:rsidRPr="000C28B5">
          <w:rPr>
            <w:rFonts w:eastAsia="Times New Roman" w:cstheme="minorHAnsi"/>
            <w:b/>
            <w:bCs/>
            <w:sz w:val="24"/>
            <w:szCs w:val="24"/>
          </w:rPr>
          <w:instrText xml:space="preserve"> HYPERLINK "https://github.com/" \t "_blank" </w:instrText>
        </w:r>
        <w:r w:rsidRPr="000C28B5">
          <w:rPr>
            <w:rFonts w:eastAsia="Times New Roman" w:cstheme="minorHAnsi"/>
            <w:b/>
            <w:bCs/>
            <w:sz w:val="24"/>
            <w:szCs w:val="24"/>
          </w:rPr>
          <w:fldChar w:fldCharType="separate"/>
        </w:r>
        <w:r w:rsidRPr="000C28B5">
          <w:rPr>
            <w:rFonts w:eastAsia="Times New Roman" w:cstheme="minorHAnsi"/>
            <w:b/>
            <w:bCs/>
            <w:color w:val="0000FF"/>
            <w:sz w:val="24"/>
            <w:szCs w:val="24"/>
            <w:u w:val="single"/>
          </w:rPr>
          <w:t>GitHub</w:t>
        </w:r>
        <w:r w:rsidRPr="000C28B5">
          <w:rPr>
            <w:rFonts w:eastAsia="Times New Roman" w:cstheme="minorHAnsi"/>
            <w:b/>
            <w:bCs/>
            <w:sz w:val="24"/>
            <w:szCs w:val="24"/>
          </w:rPr>
          <w:fldChar w:fldCharType="end"/>
        </w:r>
      </w:ins>
    </w:p>
    <w:p w:rsidR="000C28B5" w:rsidRPr="000C28B5" w:rsidRDefault="000C28B5" w:rsidP="000C28B5">
      <w:pPr>
        <w:numPr>
          <w:ilvl w:val="0"/>
          <w:numId w:val="7"/>
        </w:numPr>
        <w:spacing w:before="100" w:beforeAutospacing="1" w:after="100" w:afterAutospacing="1" w:line="240" w:lineRule="auto"/>
        <w:rPr>
          <w:ins w:id="80" w:author="Unknown"/>
          <w:rFonts w:eastAsia="Times New Roman" w:cstheme="minorHAnsi"/>
          <w:sz w:val="24"/>
          <w:szCs w:val="24"/>
        </w:rPr>
      </w:pPr>
      <w:ins w:id="81" w:author="Unknown">
        <w:r w:rsidRPr="000C28B5">
          <w:rPr>
            <w:rFonts w:eastAsia="Times New Roman" w:cstheme="minorHAnsi"/>
            <w:sz w:val="24"/>
            <w:szCs w:val="24"/>
          </w:rPr>
          <w:lastRenderedPageBreak/>
          <w:t>Bitbucket</w:t>
        </w:r>
      </w:ins>
    </w:p>
    <w:p w:rsidR="000C28B5" w:rsidRPr="000C28B5" w:rsidRDefault="000C28B5" w:rsidP="000C28B5">
      <w:pPr>
        <w:numPr>
          <w:ilvl w:val="0"/>
          <w:numId w:val="7"/>
        </w:numPr>
        <w:spacing w:before="100" w:beforeAutospacing="1" w:after="100" w:afterAutospacing="1" w:line="240" w:lineRule="auto"/>
        <w:rPr>
          <w:ins w:id="82" w:author="Unknown"/>
          <w:rFonts w:eastAsia="Times New Roman" w:cstheme="minorHAnsi"/>
          <w:sz w:val="24"/>
          <w:szCs w:val="24"/>
        </w:rPr>
      </w:pPr>
      <w:ins w:id="83" w:author="Unknown">
        <w:r w:rsidRPr="000C28B5">
          <w:rPr>
            <w:rFonts w:eastAsia="Times New Roman" w:cstheme="minorHAnsi"/>
            <w:sz w:val="24"/>
            <w:szCs w:val="24"/>
          </w:rPr>
          <w:t>CodePlex</w:t>
        </w:r>
      </w:ins>
    </w:p>
    <w:p w:rsidR="000C28B5" w:rsidRPr="000C28B5" w:rsidRDefault="000C28B5" w:rsidP="000C28B5">
      <w:pPr>
        <w:spacing w:before="100" w:beforeAutospacing="1" w:after="100" w:afterAutospacing="1" w:line="240" w:lineRule="auto"/>
        <w:outlineLvl w:val="1"/>
        <w:rPr>
          <w:ins w:id="84" w:author="Unknown"/>
          <w:rFonts w:eastAsia="Times New Roman" w:cstheme="minorHAnsi"/>
          <w:b/>
          <w:bCs/>
          <w:sz w:val="24"/>
          <w:szCs w:val="24"/>
        </w:rPr>
      </w:pPr>
      <w:ins w:id="85" w:author="Unknown">
        <w:r w:rsidRPr="000C28B5">
          <w:rPr>
            <w:rFonts w:eastAsia="Times New Roman" w:cstheme="minorHAnsi"/>
            <w:b/>
            <w:bCs/>
            <w:sz w:val="24"/>
            <w:szCs w:val="24"/>
          </w:rPr>
          <w:t>Fungsi Dari GitHub</w:t>
        </w:r>
      </w:ins>
    </w:p>
    <w:p w:rsidR="000C28B5" w:rsidRPr="000C28B5" w:rsidRDefault="000C28B5" w:rsidP="000C28B5">
      <w:pPr>
        <w:spacing w:after="0" w:line="240" w:lineRule="auto"/>
        <w:rPr>
          <w:ins w:id="86" w:author="Unknown"/>
          <w:rFonts w:eastAsia="Times New Roman" w:cstheme="minorHAnsi"/>
          <w:sz w:val="24"/>
          <w:szCs w:val="24"/>
        </w:rPr>
      </w:pPr>
      <w:proofErr w:type="gramStart"/>
      <w:ins w:id="87" w:author="Unknown">
        <w:r w:rsidRPr="000C28B5">
          <w:rPr>
            <w:rFonts w:eastAsia="Times New Roman" w:cstheme="minorHAnsi"/>
            <w:sz w:val="24"/>
            <w:szCs w:val="24"/>
          </w:rPr>
          <w:t>GitHub merupakan VCS online yang sangat bermanfaat bagi mereka yang bekerja secara team maupun sendiri.</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GitHub sekarang ini banyak digunakan oleh para developer untuk mengatur file-file project yang sedang mereka jalankan baik secara team maupun perorangan.</w:t>
        </w:r>
        <w:proofErr w:type="gramEnd"/>
      </w:ins>
    </w:p>
    <w:p w:rsidR="000C28B5" w:rsidRPr="000C28B5" w:rsidRDefault="000C28B5" w:rsidP="000C28B5">
      <w:pPr>
        <w:spacing w:after="0" w:line="240" w:lineRule="auto"/>
        <w:rPr>
          <w:ins w:id="88" w:author="Unknown"/>
          <w:rFonts w:eastAsia="Times New Roman" w:cstheme="minorHAnsi"/>
          <w:sz w:val="24"/>
          <w:szCs w:val="24"/>
        </w:rPr>
      </w:pPr>
    </w:p>
    <w:p w:rsidR="000C28B5" w:rsidRPr="000C28B5" w:rsidRDefault="000C28B5" w:rsidP="000C28B5">
      <w:pPr>
        <w:spacing w:after="0" w:line="240" w:lineRule="auto"/>
        <w:rPr>
          <w:ins w:id="89" w:author="Unknown"/>
          <w:rFonts w:eastAsia="Times New Roman" w:cstheme="minorHAnsi"/>
          <w:sz w:val="24"/>
          <w:szCs w:val="24"/>
        </w:rPr>
      </w:pPr>
      <w:proofErr w:type="gramStart"/>
      <w:ins w:id="90" w:author="Unknown">
        <w:r w:rsidRPr="000C28B5">
          <w:rPr>
            <w:rFonts w:eastAsia="Times New Roman" w:cstheme="minorHAnsi"/>
            <w:sz w:val="24"/>
            <w:szCs w:val="24"/>
          </w:rPr>
          <w:t>GitHub merupakan VCS yang sudah menggunakan GUI sehingga mempermudah dalam mengatur file-file.</w:t>
        </w:r>
        <w:proofErr w:type="gramEnd"/>
        <w:r w:rsidRPr="000C28B5">
          <w:rPr>
            <w:rFonts w:eastAsia="Times New Roman" w:cstheme="minorHAnsi"/>
            <w:sz w:val="24"/>
            <w:szCs w:val="24"/>
          </w:rPr>
          <w:t xml:space="preserve"> Terdapat juga beberapa fitur-fitur tambahan pada GitHub yang menarik sehingga </w:t>
        </w:r>
        <w:r w:rsidRPr="000C28B5">
          <w:rPr>
            <w:rFonts w:eastAsia="Times New Roman" w:cstheme="minorHAnsi"/>
            <w:i/>
            <w:iCs/>
            <w:sz w:val="24"/>
            <w:szCs w:val="24"/>
          </w:rPr>
          <w:t>interface</w:t>
        </w:r>
        <w:r w:rsidRPr="000C28B5">
          <w:rPr>
            <w:rFonts w:eastAsia="Times New Roman" w:cstheme="minorHAnsi"/>
            <w:sz w:val="24"/>
            <w:szCs w:val="24"/>
          </w:rPr>
          <w:t> nya sangat nyaman untuk digunakan. </w:t>
        </w:r>
        <w:proofErr w:type="gramStart"/>
        <w:r w:rsidRPr="000C28B5">
          <w:rPr>
            <w:rFonts w:eastAsia="Times New Roman" w:cstheme="minorHAnsi"/>
            <w:sz w:val="24"/>
            <w:szCs w:val="24"/>
          </w:rPr>
          <w:t>Mimin juga menggunakan GitHub dalam mengatur file-file project yang mimin buat.</w:t>
        </w:r>
        <w:proofErr w:type="gramEnd"/>
        <w:r w:rsidRPr="000C28B5">
          <w:rPr>
            <w:rFonts w:eastAsia="Times New Roman" w:cstheme="minorHAnsi"/>
            <w:sz w:val="24"/>
            <w:szCs w:val="24"/>
          </w:rPr>
          <w:br/>
        </w:r>
        <w:r w:rsidRPr="000C28B5">
          <w:rPr>
            <w:rFonts w:eastAsia="Times New Roman" w:cstheme="minorHAnsi"/>
            <w:sz w:val="24"/>
            <w:szCs w:val="24"/>
          </w:rPr>
          <w:br/>
          <w:t xml:space="preserve">Untuk </w:t>
        </w:r>
        <w:proofErr w:type="gramStart"/>
        <w:r w:rsidRPr="000C28B5">
          <w:rPr>
            <w:rFonts w:eastAsia="Times New Roman" w:cstheme="minorHAnsi"/>
            <w:sz w:val="24"/>
            <w:szCs w:val="24"/>
          </w:rPr>
          <w:t>cara</w:t>
        </w:r>
        <w:proofErr w:type="gramEnd"/>
        <w:r w:rsidRPr="000C28B5">
          <w:rPr>
            <w:rFonts w:eastAsia="Times New Roman" w:cstheme="minorHAnsi"/>
            <w:sz w:val="24"/>
            <w:szCs w:val="24"/>
          </w:rPr>
          <w:t xml:space="preserve"> menggunakan GitHub kalian bisa membaca artikel </w:t>
        </w:r>
        <w:r w:rsidRPr="000C28B5">
          <w:rPr>
            <w:rFonts w:eastAsia="Times New Roman" w:cstheme="minorHAnsi"/>
            <w:sz w:val="24"/>
            <w:szCs w:val="24"/>
          </w:rPr>
          <w:fldChar w:fldCharType="begin"/>
        </w:r>
        <w:r w:rsidRPr="000C28B5">
          <w:rPr>
            <w:rFonts w:eastAsia="Times New Roman" w:cstheme="minorHAnsi"/>
            <w:sz w:val="24"/>
            <w:szCs w:val="24"/>
          </w:rPr>
          <w:instrText xml:space="preserve"> HYPERLINK "http://www.renotekno.net/" \l "coming-soon" \t "_blank" </w:instrText>
        </w:r>
        <w:r w:rsidRPr="000C28B5">
          <w:rPr>
            <w:rFonts w:eastAsia="Times New Roman" w:cstheme="minorHAnsi"/>
            <w:sz w:val="24"/>
            <w:szCs w:val="24"/>
          </w:rPr>
          <w:fldChar w:fldCharType="separate"/>
        </w:r>
        <w:r w:rsidRPr="000C28B5">
          <w:rPr>
            <w:rFonts w:eastAsia="Times New Roman" w:cstheme="minorHAnsi"/>
            <w:color w:val="0000FF"/>
            <w:sz w:val="24"/>
            <w:szCs w:val="24"/>
            <w:u w:val="single"/>
          </w:rPr>
          <w:t>cara menggunakan GitHub dan membuat repository baru</w:t>
        </w:r>
        <w:r w:rsidRPr="000C28B5">
          <w:rPr>
            <w:rFonts w:eastAsia="Times New Roman" w:cstheme="minorHAnsi"/>
            <w:sz w:val="24"/>
            <w:szCs w:val="24"/>
          </w:rPr>
          <w:fldChar w:fldCharType="end"/>
        </w:r>
        <w:r w:rsidRPr="000C28B5">
          <w:rPr>
            <w:rFonts w:eastAsia="Times New Roman" w:cstheme="minorHAnsi"/>
            <w:sz w:val="24"/>
            <w:szCs w:val="24"/>
          </w:rPr>
          <w:t>.</w:t>
        </w:r>
      </w:ins>
    </w:p>
    <w:p w:rsidR="000C28B5" w:rsidRPr="000C28B5" w:rsidRDefault="000C28B5" w:rsidP="000C28B5">
      <w:pPr>
        <w:spacing w:before="100" w:beforeAutospacing="1" w:after="100" w:afterAutospacing="1" w:line="240" w:lineRule="auto"/>
        <w:outlineLvl w:val="1"/>
        <w:rPr>
          <w:ins w:id="91" w:author="Unknown"/>
          <w:rFonts w:eastAsia="Times New Roman" w:cstheme="minorHAnsi"/>
          <w:b/>
          <w:bCs/>
          <w:sz w:val="24"/>
          <w:szCs w:val="24"/>
        </w:rPr>
      </w:pPr>
      <w:ins w:id="92" w:author="Unknown">
        <w:r w:rsidRPr="000C28B5">
          <w:rPr>
            <w:rFonts w:eastAsia="Times New Roman" w:cstheme="minorHAnsi"/>
            <w:b/>
            <w:bCs/>
            <w:sz w:val="24"/>
            <w:szCs w:val="24"/>
          </w:rPr>
          <w:t>Hidup Tanpa VCS</w:t>
        </w:r>
      </w:ins>
    </w:p>
    <w:p w:rsidR="000C28B5" w:rsidRPr="000C28B5" w:rsidRDefault="000C28B5" w:rsidP="000C28B5">
      <w:pPr>
        <w:spacing w:after="0" w:line="240" w:lineRule="auto"/>
        <w:jc w:val="center"/>
        <w:rPr>
          <w:ins w:id="93" w:author="Unknown"/>
          <w:rFonts w:eastAsia="Times New Roman" w:cstheme="minorHAnsi"/>
          <w:sz w:val="24"/>
          <w:szCs w:val="24"/>
        </w:rPr>
      </w:pPr>
    </w:p>
    <w:p w:rsidR="000C28B5" w:rsidRPr="000C28B5" w:rsidRDefault="000C28B5" w:rsidP="000C28B5">
      <w:pPr>
        <w:spacing w:after="0" w:line="240" w:lineRule="auto"/>
        <w:rPr>
          <w:ins w:id="94" w:author="Unknown"/>
          <w:rFonts w:eastAsia="Times New Roman" w:cstheme="minorHAnsi"/>
          <w:sz w:val="24"/>
          <w:szCs w:val="24"/>
        </w:rPr>
      </w:pPr>
    </w:p>
    <w:p w:rsidR="000C28B5" w:rsidRPr="000C28B5" w:rsidRDefault="000C28B5" w:rsidP="000C28B5">
      <w:pPr>
        <w:spacing w:after="0" w:line="240" w:lineRule="auto"/>
        <w:rPr>
          <w:ins w:id="95" w:author="Unknown"/>
          <w:rFonts w:eastAsia="Times New Roman" w:cstheme="minorHAnsi"/>
          <w:sz w:val="24"/>
          <w:szCs w:val="24"/>
        </w:rPr>
      </w:pPr>
      <w:proofErr w:type="gramStart"/>
      <w:ins w:id="96" w:author="Unknown">
        <w:r w:rsidRPr="000C28B5">
          <w:rPr>
            <w:rFonts w:eastAsia="Times New Roman" w:cstheme="minorHAnsi"/>
            <w:sz w:val="24"/>
            <w:szCs w:val="24"/>
          </w:rPr>
          <w:t>Bayangkan jika kalian bekerja pada sebuah team dalam suatu project.</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ketika</w:t>
        </w:r>
        <w:proofErr w:type="gramEnd"/>
        <w:r w:rsidRPr="000C28B5">
          <w:rPr>
            <w:rFonts w:eastAsia="Times New Roman" w:cstheme="minorHAnsi"/>
            <w:sz w:val="24"/>
            <w:szCs w:val="24"/>
          </w:rPr>
          <w:t xml:space="preserve"> kalian melakukan perubahan dan team kalian tidak mengetahui maka project yang kalian bangun akan menjadi berantakan. </w:t>
        </w:r>
        <w:proofErr w:type="gramStart"/>
        <w:r w:rsidRPr="000C28B5">
          <w:rPr>
            <w:rFonts w:eastAsia="Times New Roman" w:cstheme="minorHAnsi"/>
            <w:sz w:val="24"/>
            <w:szCs w:val="24"/>
          </w:rPr>
          <w:t>Atau kalian bisa menginformasikan perubahan yang kalian buat melalui SMS, Line, atau media sosial lainya.</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Tetapi itu semua tidak efektif.</w:t>
        </w:r>
        <w:proofErr w:type="gramEnd"/>
      </w:ins>
    </w:p>
    <w:p w:rsidR="000C28B5" w:rsidRPr="000C28B5" w:rsidRDefault="000C28B5" w:rsidP="000C28B5">
      <w:pPr>
        <w:spacing w:after="0" w:line="240" w:lineRule="auto"/>
        <w:rPr>
          <w:ins w:id="97" w:author="Unknown"/>
          <w:rFonts w:eastAsia="Times New Roman" w:cstheme="minorHAnsi"/>
          <w:sz w:val="24"/>
          <w:szCs w:val="24"/>
        </w:rPr>
      </w:pPr>
    </w:p>
    <w:p w:rsidR="000C28B5" w:rsidRPr="000C28B5" w:rsidRDefault="000C28B5" w:rsidP="000C28B5">
      <w:pPr>
        <w:spacing w:after="0" w:line="240" w:lineRule="auto"/>
        <w:rPr>
          <w:ins w:id="98" w:author="Unknown"/>
          <w:rFonts w:eastAsia="Times New Roman" w:cstheme="minorHAnsi"/>
          <w:sz w:val="24"/>
          <w:szCs w:val="24"/>
        </w:rPr>
      </w:pPr>
      <w:proofErr w:type="gramStart"/>
      <w:ins w:id="99" w:author="Unknown">
        <w:r w:rsidRPr="000C28B5">
          <w:rPr>
            <w:rFonts w:eastAsia="Times New Roman" w:cstheme="minorHAnsi"/>
            <w:sz w:val="24"/>
            <w:szCs w:val="24"/>
          </w:rPr>
          <w:t xml:space="preserve">Dengan VCS online atau </w:t>
        </w:r>
        <w:r w:rsidRPr="000C28B5">
          <w:rPr>
            <w:rFonts w:eastAsia="Times New Roman" w:cstheme="minorHAnsi"/>
            <w:i/>
            <w:iCs/>
            <w:sz w:val="24"/>
            <w:szCs w:val="24"/>
          </w:rPr>
          <w:t>remote repository</w:t>
        </w:r>
        <w:r w:rsidRPr="000C28B5">
          <w:rPr>
            <w:rFonts w:eastAsia="Times New Roman" w:cstheme="minorHAnsi"/>
            <w:sz w:val="24"/>
            <w:szCs w:val="24"/>
          </w:rPr>
          <w:t>, para anggota team hanya dengan Login dan masuk pada repository maka mereka dapat melihat perubahan yang kalian lakukan, karena VCS memberikan notifikasi setiap perubahan yang dilakukan.</w:t>
        </w:r>
        <w:proofErr w:type="gramEnd"/>
        <w:r w:rsidRPr="000C28B5">
          <w:rPr>
            <w:rFonts w:eastAsia="Times New Roman" w:cstheme="minorHAnsi"/>
            <w:sz w:val="24"/>
            <w:szCs w:val="24"/>
          </w:rPr>
          <w:t> </w:t>
        </w:r>
      </w:ins>
    </w:p>
    <w:p w:rsidR="000C28B5" w:rsidRPr="000C28B5" w:rsidRDefault="000C28B5" w:rsidP="000C28B5">
      <w:pPr>
        <w:spacing w:after="0" w:line="240" w:lineRule="auto"/>
        <w:rPr>
          <w:ins w:id="100" w:author="Unknown"/>
          <w:rFonts w:eastAsia="Times New Roman" w:cstheme="minorHAnsi"/>
          <w:sz w:val="24"/>
          <w:szCs w:val="24"/>
        </w:rPr>
      </w:pPr>
    </w:p>
    <w:p w:rsidR="000C28B5" w:rsidRPr="000C28B5" w:rsidRDefault="000C28B5" w:rsidP="000C28B5">
      <w:pPr>
        <w:spacing w:after="0" w:line="240" w:lineRule="auto"/>
        <w:rPr>
          <w:ins w:id="101" w:author="Unknown"/>
          <w:rFonts w:eastAsia="Times New Roman" w:cstheme="minorHAnsi"/>
          <w:sz w:val="24"/>
          <w:szCs w:val="24"/>
        </w:rPr>
      </w:pPr>
      <w:proofErr w:type="gramStart"/>
      <w:ins w:id="102" w:author="Unknown">
        <w:r w:rsidRPr="000C28B5">
          <w:rPr>
            <w:rFonts w:eastAsia="Times New Roman" w:cstheme="minorHAnsi"/>
            <w:sz w:val="24"/>
            <w:szCs w:val="24"/>
          </w:rPr>
          <w:t>Perusahaan-perusahaan besar seperti teamtreehouse, facebook, dan twitter juga menggunakan VCS untuk mengatur atau mengelola file-file mereka.</w:t>
        </w:r>
        <w:proofErr w:type="gramEnd"/>
        <w:r w:rsidRPr="000C28B5">
          <w:rPr>
            <w:rFonts w:eastAsia="Times New Roman" w:cstheme="minorHAnsi"/>
            <w:sz w:val="24"/>
            <w:szCs w:val="24"/>
          </w:rPr>
          <w:t xml:space="preserve"> </w:t>
        </w:r>
        <w:proofErr w:type="gramStart"/>
        <w:r w:rsidRPr="000C28B5">
          <w:rPr>
            <w:rFonts w:eastAsia="Times New Roman" w:cstheme="minorHAnsi"/>
            <w:sz w:val="24"/>
            <w:szCs w:val="24"/>
          </w:rPr>
          <w:t>Hanya saja VCS yang mereka gunakan dibuat private jadi hanya orang-orang tertentu saja yang dapat melihat.</w:t>
        </w:r>
        <w:proofErr w:type="gramEnd"/>
        <w:r w:rsidRPr="000C28B5">
          <w:rPr>
            <w:rFonts w:eastAsia="Times New Roman" w:cstheme="minorHAnsi"/>
            <w:sz w:val="24"/>
            <w:szCs w:val="24"/>
          </w:rPr>
          <w:t xml:space="preserve"> Pada interview pekerjaan juga jika kalian bisa menggunakan VCS baik secara </w:t>
        </w:r>
        <w:r w:rsidRPr="000C28B5">
          <w:rPr>
            <w:rFonts w:eastAsia="Times New Roman" w:cstheme="minorHAnsi"/>
            <w:i/>
            <w:iCs/>
            <w:sz w:val="24"/>
            <w:szCs w:val="24"/>
          </w:rPr>
          <w:t>command line</w:t>
        </w:r>
        <w:r w:rsidRPr="000C28B5">
          <w:rPr>
            <w:rFonts w:eastAsia="Times New Roman" w:cstheme="minorHAnsi"/>
            <w:sz w:val="24"/>
            <w:szCs w:val="24"/>
          </w:rPr>
          <w:t xml:space="preserve"> maupun GUI terutama GitHub maka kalian akan menjadi pilihan yang dipertimbangkan lebih dari yang lain yang tidak mengerti VCS.</w:t>
        </w:r>
      </w:ins>
    </w:p>
    <w:p w:rsidR="000C28B5" w:rsidRDefault="000C28B5" w:rsidP="000C28B5">
      <w:pPr>
        <w:spacing w:before="100" w:beforeAutospacing="1" w:after="100" w:afterAutospacing="1" w:line="240" w:lineRule="auto"/>
        <w:rPr>
          <w:rFonts w:eastAsia="Times New Roman" w:cstheme="minorHAnsi"/>
          <w:sz w:val="24"/>
          <w:szCs w:val="24"/>
        </w:rPr>
      </w:pPr>
    </w:p>
    <w:p w:rsidR="002A00D5" w:rsidRDefault="002A00D5" w:rsidP="000C28B5">
      <w:pPr>
        <w:spacing w:before="100" w:beforeAutospacing="1" w:after="100" w:afterAutospacing="1" w:line="240" w:lineRule="auto"/>
        <w:rPr>
          <w:rFonts w:eastAsia="Times New Roman" w:cstheme="minorHAnsi"/>
          <w:sz w:val="24"/>
          <w:szCs w:val="24"/>
        </w:rPr>
      </w:pPr>
    </w:p>
    <w:p w:rsidR="002A00D5" w:rsidRDefault="002A00D5" w:rsidP="000C28B5">
      <w:pPr>
        <w:spacing w:before="100" w:beforeAutospacing="1" w:after="100" w:afterAutospacing="1" w:line="240" w:lineRule="auto"/>
        <w:rPr>
          <w:rFonts w:eastAsia="Times New Roman" w:cstheme="minorHAnsi"/>
          <w:sz w:val="24"/>
          <w:szCs w:val="24"/>
        </w:rPr>
      </w:pPr>
    </w:p>
    <w:p w:rsidR="002A00D5" w:rsidRDefault="002A00D5" w:rsidP="000C28B5">
      <w:pPr>
        <w:spacing w:before="100" w:beforeAutospacing="1" w:after="100" w:afterAutospacing="1" w:line="240" w:lineRule="auto"/>
        <w:rPr>
          <w:rFonts w:eastAsia="Times New Roman" w:cstheme="minorHAnsi"/>
          <w:sz w:val="24"/>
          <w:szCs w:val="24"/>
        </w:rPr>
      </w:pPr>
    </w:p>
    <w:p w:rsidR="002A00D5" w:rsidRPr="006E5FE2" w:rsidRDefault="002A00D5" w:rsidP="002A00D5">
      <w:pPr>
        <w:pStyle w:val="Heading1"/>
        <w:rPr>
          <w:rFonts w:asciiTheme="minorHAnsi" w:hAnsiTheme="minorHAnsi" w:cstheme="minorHAnsi"/>
          <w:sz w:val="28"/>
          <w:szCs w:val="28"/>
        </w:rPr>
      </w:pPr>
      <w:r w:rsidRPr="006E5FE2">
        <w:rPr>
          <w:rFonts w:asciiTheme="minorHAnsi" w:hAnsiTheme="minorHAnsi" w:cstheme="minorHAnsi"/>
          <w:sz w:val="28"/>
          <w:szCs w:val="28"/>
        </w:rPr>
        <w:lastRenderedPageBreak/>
        <w:t>Membuat dan Menggunakan Repository di GitHub</w:t>
      </w:r>
    </w:p>
    <w:p w:rsidR="002A00D5" w:rsidRPr="006E5FE2" w:rsidRDefault="002A00D5" w:rsidP="002A00D5">
      <w:pPr>
        <w:pStyle w:val="Heading1"/>
        <w:rPr>
          <w:rFonts w:asciiTheme="minorHAnsi" w:hAnsiTheme="minorHAnsi" w:cstheme="minorHAnsi"/>
          <w:sz w:val="28"/>
          <w:szCs w:val="28"/>
        </w:rPr>
      </w:pPr>
      <w:r w:rsidRPr="006E5FE2">
        <w:rPr>
          <w:rFonts w:asciiTheme="minorHAnsi" w:hAnsiTheme="minorHAnsi" w:cstheme="minorHAnsi"/>
          <w:sz w:val="28"/>
          <w:szCs w:val="28"/>
        </w:rPr>
        <w:t>GitHub</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Pada artikel kali ini saya </w:t>
      </w:r>
      <w:proofErr w:type="gramStart"/>
      <w:r w:rsidRPr="006E5FE2">
        <w:rPr>
          <w:rFonts w:asciiTheme="minorHAnsi" w:hAnsiTheme="minorHAnsi" w:cstheme="minorHAnsi"/>
          <w:sz w:val="28"/>
          <w:szCs w:val="28"/>
        </w:rPr>
        <w:t>akan</w:t>
      </w:r>
      <w:proofErr w:type="gramEnd"/>
      <w:r w:rsidRPr="006E5FE2">
        <w:rPr>
          <w:rFonts w:asciiTheme="minorHAnsi" w:hAnsiTheme="minorHAnsi" w:cstheme="minorHAnsi"/>
          <w:sz w:val="28"/>
          <w:szCs w:val="28"/>
        </w:rPr>
        <w:t xml:space="preserve"> mencoba membuat repository Git pada GitHub. Sebelumnya </w:t>
      </w:r>
      <w:proofErr w:type="gramStart"/>
      <w:r w:rsidRPr="006E5FE2">
        <w:rPr>
          <w:rFonts w:asciiTheme="minorHAnsi" w:hAnsiTheme="minorHAnsi" w:cstheme="minorHAnsi"/>
          <w:sz w:val="28"/>
          <w:szCs w:val="28"/>
        </w:rPr>
        <w:t>apa</w:t>
      </w:r>
      <w:proofErr w:type="gramEnd"/>
      <w:r w:rsidRPr="006E5FE2">
        <w:rPr>
          <w:rFonts w:asciiTheme="minorHAnsi" w:hAnsiTheme="minorHAnsi" w:cstheme="minorHAnsi"/>
          <w:sz w:val="28"/>
          <w:szCs w:val="28"/>
        </w:rPr>
        <w:t xml:space="preserve"> itu GitHub? Github adalah layanan yang menggunakan Git sebagai Version Control untuk mengelola dan memanajemen file. Dan ini sangatlah berguna dalam hal distribusi file, khususnya dalam dunia pemrograman. </w:t>
      </w:r>
      <w:proofErr w:type="gramStart"/>
      <w:r w:rsidRPr="006E5FE2">
        <w:rPr>
          <w:rFonts w:asciiTheme="minorHAnsi" w:hAnsiTheme="minorHAnsi" w:cstheme="minorHAnsi"/>
          <w:sz w:val="28"/>
          <w:szCs w:val="28"/>
        </w:rPr>
        <w:t xml:space="preserve">Berikut ini adalah tutorial dasar untuk mempermudah pekerjaan dengan mudah menggunakan </w:t>
      </w:r>
      <w:hyperlink r:id="rId24" w:tgtFrame="_blank" w:tooltip="GitHub" w:history="1">
        <w:r w:rsidRPr="006E5FE2">
          <w:rPr>
            <w:rStyle w:val="Hyperlink"/>
            <w:rFonts w:asciiTheme="minorHAnsi" w:hAnsiTheme="minorHAnsi" w:cstheme="minorHAnsi"/>
            <w:sz w:val="28"/>
            <w:szCs w:val="28"/>
          </w:rPr>
          <w:t>GitHub</w:t>
        </w:r>
      </w:hyperlink>
      <w:r w:rsidRPr="006E5FE2">
        <w:rPr>
          <w:rStyle w:val="Strong"/>
          <w:rFonts w:asciiTheme="minorHAnsi" w:hAnsiTheme="minorHAnsi" w:cstheme="minorHAnsi"/>
          <w:sz w:val="28"/>
          <w:szCs w:val="28"/>
        </w:rPr>
        <w:t>.</w:t>
      </w:r>
      <w:proofErr w:type="gramEnd"/>
    </w:p>
    <w:p w:rsidR="002A00D5" w:rsidRPr="006E5FE2" w:rsidRDefault="002A00D5" w:rsidP="002A00D5">
      <w:pPr>
        <w:pStyle w:val="Heading3"/>
        <w:rPr>
          <w:rFonts w:asciiTheme="minorHAnsi" w:hAnsiTheme="minorHAnsi" w:cstheme="minorHAnsi"/>
          <w:sz w:val="28"/>
          <w:szCs w:val="28"/>
        </w:rPr>
      </w:pPr>
      <w:proofErr w:type="gramStart"/>
      <w:r w:rsidRPr="006E5FE2">
        <w:rPr>
          <w:rFonts w:asciiTheme="minorHAnsi" w:hAnsiTheme="minorHAnsi" w:cstheme="minorHAnsi"/>
          <w:sz w:val="28"/>
          <w:szCs w:val="28"/>
        </w:rPr>
        <w:t>Step 1.</w:t>
      </w:r>
      <w:proofErr w:type="gramEnd"/>
      <w:r w:rsidRPr="006E5FE2">
        <w:rPr>
          <w:rFonts w:asciiTheme="minorHAnsi" w:hAnsiTheme="minorHAnsi" w:cstheme="minorHAnsi"/>
          <w:sz w:val="28"/>
          <w:szCs w:val="28"/>
        </w:rPr>
        <w:t xml:space="preserve"> Membuat repository baru di GitHub</w:t>
      </w:r>
      <w:r w:rsidRPr="006E5FE2">
        <w:rPr>
          <w:rStyle w:val="Strong"/>
          <w:rFonts w:asciiTheme="minorHAnsi" w:hAnsiTheme="minorHAnsi" w:cstheme="minorHAnsi"/>
          <w:b/>
          <w:bCs/>
          <w:sz w:val="28"/>
          <w:szCs w:val="28"/>
        </w:rPr>
        <w:t> </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Dalam menggunakan Version controll, anda </w:t>
      </w:r>
      <w:proofErr w:type="gramStart"/>
      <w:r w:rsidRPr="006E5FE2">
        <w:rPr>
          <w:rFonts w:asciiTheme="minorHAnsi" w:hAnsiTheme="minorHAnsi" w:cstheme="minorHAnsi"/>
          <w:sz w:val="28"/>
          <w:szCs w:val="28"/>
        </w:rPr>
        <w:t>akan</w:t>
      </w:r>
      <w:proofErr w:type="gramEnd"/>
      <w:r w:rsidRPr="006E5FE2">
        <w:rPr>
          <w:rFonts w:asciiTheme="minorHAnsi" w:hAnsiTheme="minorHAnsi" w:cstheme="minorHAnsi"/>
          <w:sz w:val="28"/>
          <w:szCs w:val="28"/>
        </w:rPr>
        <w:t xml:space="preserve"> selalu melakukan Commit pada Git, tempat tersebut dinamakan sebuah repository (a</w:t>
      </w:r>
      <w:r w:rsidRPr="006E5FE2">
        <w:rPr>
          <w:rStyle w:val="Strong"/>
          <w:rFonts w:asciiTheme="minorHAnsi" w:hAnsiTheme="minorHAnsi" w:cstheme="minorHAnsi"/>
          <w:sz w:val="28"/>
          <w:szCs w:val="28"/>
        </w:rPr>
        <w:t>.</w:t>
      </w:r>
      <w:r w:rsidRPr="006E5FE2">
        <w:rPr>
          <w:rFonts w:asciiTheme="minorHAnsi" w:hAnsiTheme="minorHAnsi" w:cstheme="minorHAnsi"/>
          <w:sz w:val="28"/>
          <w:szCs w:val="28"/>
        </w:rPr>
        <w:t>k</w:t>
      </w:r>
      <w:r w:rsidRPr="006E5FE2">
        <w:rPr>
          <w:rStyle w:val="Strong"/>
          <w:rFonts w:asciiTheme="minorHAnsi" w:hAnsiTheme="minorHAnsi" w:cstheme="minorHAnsi"/>
          <w:sz w:val="28"/>
          <w:szCs w:val="28"/>
        </w:rPr>
        <w:t>.</w:t>
      </w:r>
      <w:r w:rsidRPr="006E5FE2">
        <w:rPr>
          <w:rFonts w:asciiTheme="minorHAnsi" w:hAnsiTheme="minorHAnsi" w:cstheme="minorHAnsi"/>
          <w:sz w:val="28"/>
          <w:szCs w:val="28"/>
        </w:rPr>
        <w:t xml:space="preserve">a. “repo”). </w:t>
      </w:r>
      <w:proofErr w:type="gramStart"/>
      <w:r w:rsidRPr="006E5FE2">
        <w:rPr>
          <w:rFonts w:asciiTheme="minorHAnsi" w:hAnsiTheme="minorHAnsi" w:cstheme="minorHAnsi"/>
          <w:sz w:val="28"/>
          <w:szCs w:val="28"/>
        </w:rPr>
        <w:t>Dan untuk menyimpan project yang anda buat pada GitHub, anda perlu memiliki GitHub Repository.</w:t>
      </w:r>
      <w:proofErr w:type="gramEnd"/>
      <w:r w:rsidRPr="006E5FE2">
        <w:rPr>
          <w:rFonts w:asciiTheme="minorHAnsi" w:hAnsiTheme="minorHAnsi" w:cstheme="minorHAnsi"/>
          <w:sz w:val="28"/>
          <w:szCs w:val="28"/>
        </w:rPr>
        <w:t xml:space="preserve"> Berikut ini adalah </w:t>
      </w:r>
      <w:proofErr w:type="gramStart"/>
      <w:r w:rsidRPr="006E5FE2">
        <w:rPr>
          <w:rFonts w:asciiTheme="minorHAnsi" w:hAnsiTheme="minorHAnsi" w:cstheme="minorHAnsi"/>
          <w:sz w:val="28"/>
          <w:szCs w:val="28"/>
        </w:rPr>
        <w:t>cara</w:t>
      </w:r>
      <w:proofErr w:type="gramEnd"/>
      <w:r w:rsidRPr="006E5FE2">
        <w:rPr>
          <w:rFonts w:asciiTheme="minorHAnsi" w:hAnsiTheme="minorHAnsi" w:cstheme="minorHAnsi"/>
          <w:sz w:val="28"/>
          <w:szCs w:val="28"/>
        </w:rPr>
        <w:t xml:space="preserve"> untuk membuat repository pada GitHub.</w:t>
      </w:r>
    </w:p>
    <w:p w:rsidR="002A00D5" w:rsidRPr="006E5FE2" w:rsidRDefault="002A00D5" w:rsidP="002A00D5">
      <w:pPr>
        <w:pStyle w:val="NormalWeb"/>
        <w:rPr>
          <w:rFonts w:asciiTheme="minorHAnsi" w:hAnsiTheme="minorHAnsi" w:cstheme="minorHAnsi"/>
          <w:sz w:val="28"/>
          <w:szCs w:val="28"/>
        </w:rPr>
      </w:pPr>
      <w:r w:rsidRPr="006E5FE2">
        <w:rPr>
          <w:rStyle w:val="Emphasis"/>
          <w:rFonts w:asciiTheme="minorHAnsi" w:hAnsiTheme="minorHAnsi" w:cstheme="minorHAnsi"/>
          <w:sz w:val="28"/>
          <w:szCs w:val="28"/>
        </w:rPr>
        <w:t>Click </w:t>
      </w:r>
      <w:hyperlink r:id="rId25" w:tgtFrame="_blank" w:history="1">
        <w:r w:rsidRPr="006E5FE2">
          <w:rPr>
            <w:rStyle w:val="Hyperlink"/>
            <w:rFonts w:asciiTheme="minorHAnsi" w:hAnsiTheme="minorHAnsi" w:cstheme="minorHAnsi"/>
            <w:i/>
            <w:iCs/>
            <w:sz w:val="28"/>
            <w:szCs w:val="28"/>
          </w:rPr>
          <w:t xml:space="preserve">New </w:t>
        </w:r>
        <w:proofErr w:type="gramStart"/>
        <w:r w:rsidRPr="006E5FE2">
          <w:rPr>
            <w:rStyle w:val="Hyperlink"/>
            <w:rFonts w:asciiTheme="minorHAnsi" w:hAnsiTheme="minorHAnsi" w:cstheme="minorHAnsi"/>
            <w:i/>
            <w:iCs/>
            <w:sz w:val="28"/>
            <w:szCs w:val="28"/>
          </w:rPr>
          <w:t>Repository </w:t>
        </w:r>
        <w:proofErr w:type="gramEnd"/>
      </w:hyperlink>
      <w:r w:rsidRPr="006E5FE2">
        <w:rPr>
          <w:rStyle w:val="Strong"/>
          <w:rFonts w:asciiTheme="minorHAnsi" w:hAnsiTheme="minorHAnsi" w:cstheme="minorHAnsi"/>
          <w:i/>
          <w:iCs/>
          <w:sz w:val="28"/>
          <w:szCs w:val="28"/>
        </w:rPr>
        <w:t>.</w:t>
      </w:r>
    </w:p>
    <w:p w:rsidR="002A00D5" w:rsidRPr="006E5FE2" w:rsidRDefault="002A00D5" w:rsidP="002A00D5">
      <w:pPr>
        <w:pStyle w:val="NormalWeb"/>
        <w:jc w:val="center"/>
        <w:rPr>
          <w:rFonts w:asciiTheme="minorHAnsi" w:hAnsiTheme="minorHAnsi" w:cstheme="minorHAnsi"/>
          <w:sz w:val="28"/>
          <w:szCs w:val="28"/>
        </w:rPr>
      </w:pPr>
      <w:r w:rsidRPr="006E5FE2">
        <w:rPr>
          <w:rFonts w:asciiTheme="minorHAnsi" w:hAnsiTheme="minorHAnsi" w:cstheme="minorHAnsi"/>
          <w:noProof/>
          <w:color w:val="0000FF"/>
          <w:sz w:val="28"/>
          <w:szCs w:val="28"/>
        </w:rPr>
        <mc:AlternateContent>
          <mc:Choice Requires="wps">
            <w:drawing>
              <wp:inline distT="0" distB="0" distL="0" distR="0" wp14:anchorId="72F49E1E" wp14:editId="2D62DB83">
                <wp:extent cx="2854325" cy="1976755"/>
                <wp:effectExtent l="0" t="0" r="0" b="0"/>
                <wp:docPr id="27" name="Rectangle 27" descr="github2012-12-23_21143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4325" cy="197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github2012-12-23_211436" href="https://danangindrak.wordpress.com/2012/12/23/membuat-dan-menggunakan-repository-di-github/github2012-12-23_211436/" style="width:224.75pt;height:1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" o:button="t" filled="f" stroked="f">
                <v:fill o:detectmouseclick="t"/>
                <o:lock v:ext="edit" aspectratio="t"/>
                <w10:anchorlock/>
              </v:rect>
            </w:pict>
          </mc:Fallback>
        </mc:AlternateConten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Selanjutnya masukkan informasi tentang anda</w:t>
      </w:r>
      <w:r w:rsidRPr="006E5FE2">
        <w:rPr>
          <w:rStyle w:val="Strong"/>
          <w:rFonts w:asciiTheme="minorHAnsi" w:hAnsiTheme="minorHAnsi" w:cstheme="minorHAnsi"/>
          <w:sz w:val="28"/>
          <w:szCs w:val="28"/>
        </w:rPr>
        <w:t>.</w:t>
      </w:r>
      <w:proofErr w:type="gramEnd"/>
      <w:r w:rsidRPr="006E5FE2">
        <w:rPr>
          <w:rFonts w:asciiTheme="minorHAnsi" w:hAnsiTheme="minorHAnsi" w:cstheme="minorHAnsi"/>
          <w:sz w:val="28"/>
          <w:szCs w:val="28"/>
        </w:rPr>
        <w:t> </w:t>
      </w:r>
      <w:proofErr w:type="gramStart"/>
      <w:r w:rsidRPr="006E5FE2">
        <w:rPr>
          <w:rFonts w:asciiTheme="minorHAnsi" w:hAnsiTheme="minorHAnsi" w:cstheme="minorHAnsi"/>
          <w:sz w:val="28"/>
          <w:szCs w:val="28"/>
        </w:rPr>
        <w:t>jika</w:t>
      </w:r>
      <w:proofErr w:type="gramEnd"/>
      <w:r w:rsidRPr="006E5FE2">
        <w:rPr>
          <w:rFonts w:asciiTheme="minorHAnsi" w:hAnsiTheme="minorHAnsi" w:cstheme="minorHAnsi"/>
          <w:sz w:val="28"/>
          <w:szCs w:val="28"/>
        </w:rPr>
        <w:t xml:space="preserve"> sudah di isi, selanjutnya </w:t>
      </w:r>
      <w:r w:rsidRPr="006E5FE2">
        <w:rPr>
          <w:rStyle w:val="Emphasis"/>
          <w:rFonts w:asciiTheme="minorHAnsi" w:hAnsiTheme="minorHAnsi" w:cstheme="minorHAnsi"/>
          <w:sz w:val="28"/>
          <w:szCs w:val="28"/>
        </w:rPr>
        <w:t>click “Create Repository.”</w:t>
      </w:r>
    </w:p>
    <w:p w:rsidR="002A00D5" w:rsidRPr="006E5FE2" w:rsidRDefault="002A00D5" w:rsidP="002A00D5">
      <w:pPr>
        <w:rPr>
          <w:rFonts w:cstheme="minorHAnsi"/>
          <w:sz w:val="28"/>
          <w:szCs w:val="28"/>
        </w:rPr>
      </w:pPr>
    </w:p>
    <w:p w:rsidR="002A00D5" w:rsidRPr="006E5FE2" w:rsidRDefault="002A00D5" w:rsidP="002A00D5">
      <w:pPr>
        <w:rPr>
          <w:rFonts w:cstheme="minorHAnsi"/>
          <w:sz w:val="28"/>
          <w:szCs w:val="28"/>
        </w:rPr>
      </w:pPr>
      <w:r w:rsidRPr="006E5FE2">
        <w:rPr>
          <w:rFonts w:cstheme="minorHAnsi"/>
          <w:sz w:val="28"/>
          <w:szCs w:val="28"/>
        </w:rPr>
        <w:t>Selamat</w:t>
      </w:r>
      <w:r w:rsidRPr="006E5FE2">
        <w:rPr>
          <w:rStyle w:val="Strong"/>
          <w:rFonts w:cstheme="minorHAnsi"/>
          <w:sz w:val="28"/>
          <w:szCs w:val="28"/>
        </w:rPr>
        <w:t>!</w:t>
      </w:r>
      <w:r w:rsidRPr="006E5FE2">
        <w:rPr>
          <w:rFonts w:cstheme="minorHAnsi"/>
          <w:sz w:val="28"/>
          <w:szCs w:val="28"/>
        </w:rPr>
        <w:t> Sampai pada tahap ini, anda sudah memiliki Repo</w:t>
      </w:r>
    </w:p>
    <w:p w:rsidR="002A00D5" w:rsidRPr="006E5FE2" w:rsidRDefault="002A00D5" w:rsidP="002A00D5">
      <w:pPr>
        <w:rPr>
          <w:rFonts w:cstheme="minorHAnsi"/>
          <w:sz w:val="28"/>
          <w:szCs w:val="28"/>
        </w:rPr>
      </w:pPr>
      <w:r w:rsidRPr="006E5FE2">
        <w:rPr>
          <w:rStyle w:val="Strong"/>
          <w:rFonts w:cstheme="minorHAnsi"/>
          <w:sz w:val="28"/>
          <w:szCs w:val="28"/>
        </w:rPr>
        <w:t>Installasi Git pada komputer anda</w:t>
      </w:r>
    </w:p>
    <w:p w:rsidR="002A00D5" w:rsidRPr="006E5FE2" w:rsidRDefault="002A00D5" w:rsidP="002A00D5">
      <w:pPr>
        <w:numPr>
          <w:ilvl w:val="0"/>
          <w:numId w:val="8"/>
        </w:numPr>
        <w:spacing w:before="100" w:beforeAutospacing="1" w:after="100" w:afterAutospacing="1" w:line="240" w:lineRule="auto"/>
        <w:rPr>
          <w:rFonts w:cstheme="minorHAnsi"/>
          <w:sz w:val="28"/>
          <w:szCs w:val="28"/>
        </w:rPr>
      </w:pPr>
      <w:r w:rsidRPr="006E5FE2">
        <w:rPr>
          <w:rFonts w:cstheme="minorHAnsi"/>
          <w:sz w:val="28"/>
          <w:szCs w:val="28"/>
        </w:rPr>
        <w:lastRenderedPageBreak/>
        <w:t>Sistem operasi Linux Ubuntu</w: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Jika anda pengguna Sistem operasi Linux Ubuntu, anda hanya mengetikkan perintah dibawah ini untuk melakukan instalasi Git pada komputer anda.</w:t>
      </w:r>
      <w:proofErr w:type="gramEnd"/>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w:t>
      </w:r>
      <w:proofErr w:type="gramStart"/>
      <w:r w:rsidRPr="006E5FE2">
        <w:rPr>
          <w:rStyle w:val="Emphasis"/>
          <w:rFonts w:asciiTheme="minorHAnsi" w:hAnsiTheme="minorHAnsi" w:cstheme="minorHAnsi"/>
          <w:sz w:val="28"/>
          <w:szCs w:val="28"/>
        </w:rPr>
        <w:t>sudo</w:t>
      </w:r>
      <w:proofErr w:type="gramEnd"/>
      <w:r w:rsidRPr="006E5FE2">
        <w:rPr>
          <w:rStyle w:val="Emphasis"/>
          <w:rFonts w:asciiTheme="minorHAnsi" w:hAnsiTheme="minorHAnsi" w:cstheme="minorHAnsi"/>
          <w:sz w:val="28"/>
          <w:szCs w:val="28"/>
        </w:rPr>
        <w:t xml:space="preserve"> apt-get install git</w:t>
      </w:r>
    </w:p>
    <w:p w:rsidR="002A00D5" w:rsidRPr="006E5FE2" w:rsidRDefault="002A00D5" w:rsidP="002A00D5">
      <w:pPr>
        <w:numPr>
          <w:ilvl w:val="0"/>
          <w:numId w:val="9"/>
        </w:numPr>
        <w:spacing w:before="100" w:beforeAutospacing="1" w:after="100" w:afterAutospacing="1" w:line="240" w:lineRule="auto"/>
        <w:rPr>
          <w:rFonts w:cstheme="minorHAnsi"/>
          <w:sz w:val="28"/>
          <w:szCs w:val="28"/>
        </w:rPr>
      </w:pPr>
      <w:r w:rsidRPr="006E5FE2">
        <w:rPr>
          <w:rFonts w:cstheme="minorHAnsi"/>
          <w:sz w:val="28"/>
          <w:szCs w:val="28"/>
        </w:rPr>
        <w:t>Sistem operasi Windows</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Jika anda pengguna </w:t>
      </w:r>
      <w:proofErr w:type="gramStart"/>
      <w:r w:rsidRPr="006E5FE2">
        <w:rPr>
          <w:rFonts w:asciiTheme="minorHAnsi" w:hAnsiTheme="minorHAnsi" w:cstheme="minorHAnsi"/>
          <w:sz w:val="28"/>
          <w:szCs w:val="28"/>
        </w:rPr>
        <w:t>Windows  anda</w:t>
      </w:r>
      <w:proofErr w:type="gramEnd"/>
      <w:r w:rsidRPr="006E5FE2">
        <w:rPr>
          <w:rFonts w:asciiTheme="minorHAnsi" w:hAnsiTheme="minorHAnsi" w:cstheme="minorHAnsi"/>
          <w:sz w:val="28"/>
          <w:szCs w:val="28"/>
        </w:rPr>
        <w:t xml:space="preserve"> harus mendownload aplikasi  github dari </w:t>
      </w:r>
      <w:hyperlink r:id="rId27" w:tgtFrame="_blank" w:history="1">
        <w:r w:rsidRPr="006E5FE2">
          <w:rPr>
            <w:rStyle w:val="Hyperlink"/>
            <w:rFonts w:asciiTheme="minorHAnsi" w:hAnsiTheme="minorHAnsi" w:cstheme="minorHAnsi"/>
            <w:sz w:val="28"/>
            <w:szCs w:val="28"/>
          </w:rPr>
          <w:t>http://windows.github.com/</w:t>
        </w:r>
      </w:hyperlink>
    </w:p>
    <w:p w:rsidR="002A00D5" w:rsidRPr="006E5FE2" w:rsidRDefault="002A00D5" w:rsidP="002A00D5">
      <w:pPr>
        <w:pStyle w:val="Heading3"/>
        <w:rPr>
          <w:rFonts w:asciiTheme="minorHAnsi" w:hAnsiTheme="minorHAnsi" w:cstheme="minorHAnsi"/>
          <w:sz w:val="28"/>
          <w:szCs w:val="28"/>
        </w:rPr>
      </w:pPr>
      <w:r w:rsidRPr="006E5FE2">
        <w:rPr>
          <w:rFonts w:asciiTheme="minorHAnsi" w:hAnsiTheme="minorHAnsi" w:cstheme="minorHAnsi"/>
          <w:sz w:val="28"/>
          <w:szCs w:val="28"/>
        </w:rPr>
        <w:t>Membuat file README untuk repo.</w: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File  README</w:t>
      </w:r>
      <w:proofErr w:type="gramEnd"/>
      <w:r w:rsidRPr="006E5FE2">
        <w:rPr>
          <w:rFonts w:asciiTheme="minorHAnsi" w:hAnsiTheme="minorHAnsi" w:cstheme="minorHAnsi"/>
          <w:sz w:val="28"/>
          <w:szCs w:val="28"/>
        </w:rPr>
        <w:t xml:space="preserve"> bukanlah bagian yang diperlukan dari repo GitHub, tapi kita akan membuat file tersebut untuk uji coba apakah repo dapat digunakan. File README adalah catatan yang bagus untuk menggambarkan proyek Anda atau menambahkan beberapa dokumentasi seperti </w:t>
      </w:r>
      <w:proofErr w:type="gramStart"/>
      <w:r w:rsidRPr="006E5FE2">
        <w:rPr>
          <w:rFonts w:asciiTheme="minorHAnsi" w:hAnsiTheme="minorHAnsi" w:cstheme="minorHAnsi"/>
          <w:sz w:val="28"/>
          <w:szCs w:val="28"/>
        </w:rPr>
        <w:t>cara</w:t>
      </w:r>
      <w:proofErr w:type="gramEnd"/>
      <w:r w:rsidRPr="006E5FE2">
        <w:rPr>
          <w:rFonts w:asciiTheme="minorHAnsi" w:hAnsiTheme="minorHAnsi" w:cstheme="minorHAnsi"/>
          <w:sz w:val="28"/>
          <w:szCs w:val="28"/>
        </w:rPr>
        <w:t xml:space="preserve"> menginstal atau menggunakan proyek Anda. Anda mungkin ingin menyertakan informasi kontak person – jika proyek Anda menjadi orang yang populer </w:t>
      </w:r>
      <w:proofErr w:type="gramStart"/>
      <w:r w:rsidRPr="006E5FE2">
        <w:rPr>
          <w:rFonts w:asciiTheme="minorHAnsi" w:hAnsiTheme="minorHAnsi" w:cstheme="minorHAnsi"/>
          <w:sz w:val="28"/>
          <w:szCs w:val="28"/>
        </w:rPr>
        <w:t>akan</w:t>
      </w:r>
      <w:proofErr w:type="gramEnd"/>
      <w:r w:rsidRPr="006E5FE2">
        <w:rPr>
          <w:rFonts w:asciiTheme="minorHAnsi" w:hAnsiTheme="minorHAnsi" w:cstheme="minorHAnsi"/>
          <w:sz w:val="28"/>
          <w:szCs w:val="28"/>
        </w:rPr>
        <w:t xml:space="preserve"> ingin membantu Anda suatu saat.</w:t>
      </w:r>
    </w:p>
    <w:p w:rsidR="002A00D5" w:rsidRPr="006E5FE2" w:rsidRDefault="002A00D5" w:rsidP="002A00D5">
      <w:pPr>
        <w:pStyle w:val="Heading4"/>
        <w:rPr>
          <w:rFonts w:asciiTheme="minorHAnsi" w:hAnsiTheme="minorHAnsi" w:cstheme="minorHAnsi"/>
          <w:sz w:val="28"/>
          <w:szCs w:val="28"/>
        </w:rPr>
      </w:pPr>
      <w:hyperlink r:id="rId28" w:tgtFrame="_blank" w:history="1">
        <w:r w:rsidRPr="006E5FE2">
          <w:rPr>
            <w:rStyle w:val="Hyperlink"/>
            <w:rFonts w:asciiTheme="minorHAnsi" w:hAnsiTheme="minorHAnsi" w:cstheme="minorHAnsi"/>
            <w:sz w:val="28"/>
            <w:szCs w:val="28"/>
          </w:rPr>
          <w:t> </w:t>
        </w:r>
      </w:hyperlink>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sekarang</w:t>
      </w:r>
      <w:proofErr w:type="gramEnd"/>
      <w:r w:rsidRPr="006E5FE2">
        <w:rPr>
          <w:rFonts w:asciiTheme="minorHAnsi" w:hAnsiTheme="minorHAnsi" w:cstheme="minorHAnsi"/>
          <w:sz w:val="28"/>
          <w:szCs w:val="28"/>
        </w:rPr>
        <w:t xml:space="preserve"> masuklah ke command prompt, lalu buat folder sesuai nama project :</w:t>
      </w:r>
    </w:p>
    <w:p w:rsidR="002A00D5" w:rsidRPr="006E5FE2" w:rsidRDefault="002A00D5" w:rsidP="002A00D5">
      <w:pPr>
        <w:pStyle w:val="HTMLPreformatted"/>
        <w:rPr>
          <w:rFonts w:asciiTheme="minorHAnsi" w:hAnsiTheme="minorHAnsi" w:cstheme="minorHAnsi"/>
          <w:sz w:val="28"/>
          <w:szCs w:val="28"/>
        </w:rPr>
      </w:pPr>
      <w:proofErr w:type="gramStart"/>
      <w:r w:rsidRPr="006E5FE2">
        <w:rPr>
          <w:rFonts w:asciiTheme="minorHAnsi" w:hAnsiTheme="minorHAnsi" w:cstheme="minorHAnsi"/>
          <w:sz w:val="28"/>
          <w:szCs w:val="28"/>
        </w:rPr>
        <w:t>mkdir</w:t>
      </w:r>
      <w:proofErr w:type="gramEnd"/>
      <w:r w:rsidRPr="006E5FE2">
        <w:rPr>
          <w:rFonts w:asciiTheme="minorHAnsi" w:hAnsiTheme="minorHAnsi" w:cstheme="minorHAnsi"/>
          <w:sz w:val="28"/>
          <w:szCs w:val="28"/>
        </w:rPr>
        <w:t xml:space="preserve"> ~/Hello-World  #Membuat direktori "Hello-World"</w: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setelah</w:t>
      </w:r>
      <w:proofErr w:type="gramEnd"/>
      <w:r w:rsidRPr="006E5FE2">
        <w:rPr>
          <w:rFonts w:asciiTheme="minorHAnsi" w:hAnsiTheme="minorHAnsi" w:cstheme="minorHAnsi"/>
          <w:sz w:val="28"/>
          <w:szCs w:val="28"/>
        </w:rPr>
        <w:t xml:space="preserve"> itu, masuk ke folder tersebut:</w:t>
      </w:r>
    </w:p>
    <w:p w:rsidR="002A00D5" w:rsidRPr="006E5FE2" w:rsidRDefault="002A00D5" w:rsidP="002A00D5">
      <w:pPr>
        <w:pStyle w:val="HTMLPreformatted"/>
        <w:rPr>
          <w:rFonts w:asciiTheme="minorHAnsi" w:hAnsiTheme="minorHAnsi" w:cstheme="minorHAnsi"/>
          <w:i/>
          <w:sz w:val="28"/>
          <w:szCs w:val="28"/>
        </w:rPr>
      </w:pPr>
      <w:proofErr w:type="gramStart"/>
      <w:r w:rsidRPr="006E5FE2">
        <w:rPr>
          <w:rFonts w:asciiTheme="minorHAnsi" w:hAnsiTheme="minorHAnsi" w:cstheme="minorHAnsi"/>
          <w:i/>
          <w:sz w:val="28"/>
          <w:szCs w:val="28"/>
        </w:rPr>
        <w:t>cd</w:t>
      </w:r>
      <w:proofErr w:type="gramEnd"/>
      <w:r w:rsidRPr="006E5FE2">
        <w:rPr>
          <w:rFonts w:asciiTheme="minorHAnsi" w:hAnsiTheme="minorHAnsi" w:cstheme="minorHAnsi"/>
          <w:i/>
          <w:sz w:val="28"/>
          <w:szCs w:val="28"/>
        </w:rPr>
        <w:t xml:space="preserve"> ~/Hello-World #Masuk ke folder yang anda buat</w: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setelah</w:t>
      </w:r>
      <w:proofErr w:type="gramEnd"/>
      <w:r w:rsidRPr="006E5FE2">
        <w:rPr>
          <w:rFonts w:asciiTheme="minorHAnsi" w:hAnsiTheme="minorHAnsi" w:cstheme="minorHAnsi"/>
          <w:sz w:val="28"/>
          <w:szCs w:val="28"/>
        </w:rPr>
        <w:t xml:space="preserve"> masuk, ketik perintah tersebut untuk meng initialize folder tersebut:</w:t>
      </w:r>
    </w:p>
    <w:p w:rsidR="002A00D5" w:rsidRPr="006E5FE2" w:rsidRDefault="002A00D5" w:rsidP="002A00D5">
      <w:pPr>
        <w:pStyle w:val="HTMLPreformatted"/>
        <w:rPr>
          <w:rFonts w:asciiTheme="minorHAnsi" w:hAnsiTheme="minorHAnsi" w:cstheme="minorHAnsi"/>
          <w:i/>
          <w:sz w:val="28"/>
          <w:szCs w:val="28"/>
        </w:rPr>
      </w:pPr>
      <w:proofErr w:type="gramStart"/>
      <w:r w:rsidRPr="006E5FE2">
        <w:rPr>
          <w:rFonts w:asciiTheme="minorHAnsi" w:hAnsiTheme="minorHAnsi" w:cstheme="minorHAnsi"/>
          <w:i/>
          <w:sz w:val="28"/>
          <w:szCs w:val="28"/>
        </w:rPr>
        <w:t>git</w:t>
      </w:r>
      <w:proofErr w:type="gramEnd"/>
      <w:r w:rsidRPr="006E5FE2">
        <w:rPr>
          <w:rFonts w:asciiTheme="minorHAnsi" w:hAnsiTheme="minorHAnsi" w:cstheme="minorHAnsi"/>
          <w:i/>
          <w:sz w:val="28"/>
          <w:szCs w:val="28"/>
        </w:rPr>
        <w:t xml:space="preserve"> init    #Sets up the necessary Git files</w: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t>setelah</w:t>
      </w:r>
      <w:proofErr w:type="gramEnd"/>
      <w:r w:rsidRPr="006E5FE2">
        <w:rPr>
          <w:rFonts w:asciiTheme="minorHAnsi" w:hAnsiTheme="minorHAnsi" w:cstheme="minorHAnsi"/>
          <w:sz w:val="28"/>
          <w:szCs w:val="28"/>
        </w:rPr>
        <w:t xml:space="preserve"> masuk, ketik perintah tersebut untuk meng initialize folder tersebut:</w:t>
      </w:r>
    </w:p>
    <w:p w:rsidR="002A00D5" w:rsidRPr="00C331E4" w:rsidRDefault="002A00D5" w:rsidP="002A00D5">
      <w:pPr>
        <w:pStyle w:val="HTMLPreformatted"/>
        <w:rPr>
          <w:rFonts w:asciiTheme="minorHAnsi" w:hAnsiTheme="minorHAnsi" w:cstheme="minorHAnsi"/>
          <w:i/>
          <w:sz w:val="28"/>
          <w:szCs w:val="28"/>
        </w:rPr>
      </w:pPr>
      <w:proofErr w:type="gramStart"/>
      <w:r w:rsidRPr="00C331E4">
        <w:rPr>
          <w:rFonts w:asciiTheme="minorHAnsi" w:hAnsiTheme="minorHAnsi" w:cstheme="minorHAnsi"/>
          <w:i/>
          <w:sz w:val="28"/>
          <w:szCs w:val="28"/>
        </w:rPr>
        <w:t>touch</w:t>
      </w:r>
      <w:proofErr w:type="gramEnd"/>
      <w:r w:rsidRPr="00C331E4">
        <w:rPr>
          <w:rFonts w:asciiTheme="minorHAnsi" w:hAnsiTheme="minorHAnsi" w:cstheme="minorHAnsi"/>
          <w:i/>
          <w:sz w:val="28"/>
          <w:szCs w:val="28"/>
        </w:rPr>
        <w:t xml:space="preserve"> README# Creates a file called "README" in your Hello-World directory</w:t>
      </w:r>
    </w:p>
    <w:p w:rsidR="002A00D5" w:rsidRPr="006E5FE2" w:rsidRDefault="002A00D5" w:rsidP="002A00D5">
      <w:pPr>
        <w:pStyle w:val="NormalWeb"/>
        <w:rPr>
          <w:rFonts w:asciiTheme="minorHAnsi" w:hAnsiTheme="minorHAnsi" w:cstheme="minorHAnsi"/>
          <w:sz w:val="28"/>
          <w:szCs w:val="28"/>
        </w:rPr>
      </w:pPr>
      <w:proofErr w:type="gramStart"/>
      <w:r w:rsidRPr="006E5FE2">
        <w:rPr>
          <w:rFonts w:asciiTheme="minorHAnsi" w:hAnsiTheme="minorHAnsi" w:cstheme="minorHAnsi"/>
          <w:sz w:val="28"/>
          <w:szCs w:val="28"/>
        </w:rPr>
        <w:lastRenderedPageBreak/>
        <w:t>nah</w:t>
      </w:r>
      <w:proofErr w:type="gramEnd"/>
      <w:r w:rsidRPr="006E5FE2">
        <w:rPr>
          <w:rFonts w:asciiTheme="minorHAnsi" w:hAnsiTheme="minorHAnsi" w:cstheme="minorHAnsi"/>
          <w:sz w:val="28"/>
          <w:szCs w:val="28"/>
        </w:rPr>
        <w:t xml:space="preserve"> sekarang kita coba file README  di folder Hello-World tersebut menggunakan teks editor anda. </w:t>
      </w:r>
      <w:proofErr w:type="gramStart"/>
      <w:r w:rsidRPr="006E5FE2">
        <w:rPr>
          <w:rFonts w:asciiTheme="minorHAnsi" w:hAnsiTheme="minorHAnsi" w:cstheme="minorHAnsi"/>
          <w:sz w:val="28"/>
          <w:szCs w:val="28"/>
        </w:rPr>
        <w:t>tambahkan</w:t>
      </w:r>
      <w:proofErr w:type="gramEnd"/>
      <w:r w:rsidRPr="006E5FE2">
        <w:rPr>
          <w:rFonts w:asciiTheme="minorHAnsi" w:hAnsiTheme="minorHAnsi" w:cstheme="minorHAnsi"/>
          <w:sz w:val="28"/>
          <w:szCs w:val="28"/>
        </w:rPr>
        <w:t xml:space="preserve"> tulisan “Hello World!” di file tersebut, lalu di simpan </w:t>
      </w:r>
      <w:r w:rsidRPr="006E5FE2">
        <w:rPr>
          <w:rStyle w:val="Strong"/>
          <w:rFonts w:asciiTheme="minorHAnsi" w:hAnsiTheme="minorHAnsi" w:cstheme="minorHAnsi"/>
          <w:sz w:val="28"/>
          <w:szCs w:val="28"/>
        </w:rPr>
        <w:t>.</w:t>
      </w:r>
    </w:p>
    <w:p w:rsidR="002A00D5" w:rsidRPr="006E5FE2" w:rsidRDefault="002A00D5" w:rsidP="002A00D5">
      <w:pPr>
        <w:pStyle w:val="Heading4"/>
        <w:rPr>
          <w:rFonts w:asciiTheme="minorHAnsi" w:hAnsiTheme="minorHAnsi" w:cstheme="minorHAnsi"/>
          <w:sz w:val="28"/>
          <w:szCs w:val="28"/>
        </w:rPr>
      </w:pPr>
      <w:proofErr w:type="gramStart"/>
      <w:r w:rsidRPr="006E5FE2">
        <w:rPr>
          <w:rFonts w:asciiTheme="minorHAnsi" w:hAnsiTheme="minorHAnsi" w:cstheme="minorHAnsi"/>
          <w:sz w:val="28"/>
          <w:szCs w:val="28"/>
        </w:rPr>
        <w:t>Step 2.</w:t>
      </w:r>
      <w:proofErr w:type="gramEnd"/>
      <w:r w:rsidRPr="006E5FE2">
        <w:rPr>
          <w:rFonts w:asciiTheme="minorHAnsi" w:hAnsiTheme="minorHAnsi" w:cstheme="minorHAnsi"/>
          <w:sz w:val="28"/>
          <w:szCs w:val="28"/>
        </w:rPr>
        <w:t xml:space="preserve"> Commit file README</w:t>
      </w:r>
      <w:r w:rsidRPr="006E5FE2">
        <w:rPr>
          <w:rStyle w:val="Strong"/>
          <w:rFonts w:asciiTheme="minorHAnsi" w:hAnsiTheme="minorHAnsi" w:cstheme="minorHAnsi"/>
          <w:b/>
          <w:bCs/>
          <w:sz w:val="28"/>
          <w:szCs w:val="28"/>
        </w:rPr>
        <w:t> </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Sekarang file README sudah siap untuk di commit. Untuk meng -commit dibutuhkan snapshot dari semua file di project anda pada waktu yang </w:t>
      </w:r>
      <w:proofErr w:type="gramStart"/>
      <w:r w:rsidRPr="006E5FE2">
        <w:rPr>
          <w:rFonts w:asciiTheme="minorHAnsi" w:hAnsiTheme="minorHAnsi" w:cstheme="minorHAnsi"/>
          <w:sz w:val="28"/>
          <w:szCs w:val="28"/>
        </w:rPr>
        <w:t>sama</w:t>
      </w:r>
      <w:proofErr w:type="gramEnd"/>
      <w:r w:rsidRPr="006E5FE2">
        <w:rPr>
          <w:rStyle w:val="Strong"/>
          <w:rFonts w:asciiTheme="minorHAnsi" w:hAnsiTheme="minorHAnsi" w:cstheme="minorHAnsi"/>
          <w:sz w:val="28"/>
          <w:szCs w:val="28"/>
        </w:rPr>
        <w:t>.</w:t>
      </w:r>
      <w:r w:rsidRPr="006E5FE2">
        <w:rPr>
          <w:rFonts w:asciiTheme="minorHAnsi" w:hAnsiTheme="minorHAnsi" w:cstheme="minorHAnsi"/>
          <w:sz w:val="28"/>
          <w:szCs w:val="28"/>
        </w:rPr>
        <w:t> </w:t>
      </w:r>
      <w:proofErr w:type="gramStart"/>
      <w:r w:rsidRPr="006E5FE2">
        <w:rPr>
          <w:rFonts w:asciiTheme="minorHAnsi" w:hAnsiTheme="minorHAnsi" w:cstheme="minorHAnsi"/>
          <w:sz w:val="28"/>
          <w:szCs w:val="28"/>
        </w:rPr>
        <w:t>pada</w:t>
      </w:r>
      <w:proofErr w:type="gramEnd"/>
      <w:r w:rsidRPr="006E5FE2">
        <w:rPr>
          <w:rFonts w:asciiTheme="minorHAnsi" w:hAnsiTheme="minorHAnsi" w:cstheme="minorHAnsi"/>
          <w:sz w:val="28"/>
          <w:szCs w:val="28"/>
        </w:rPr>
        <w:t xml:space="preserve"> command prompt, ketikan perintah:</w:t>
      </w:r>
    </w:p>
    <w:p w:rsidR="002A00D5" w:rsidRPr="006E5FE2" w:rsidRDefault="002A00D5" w:rsidP="002A00D5">
      <w:pPr>
        <w:pStyle w:val="HTMLPreformatted"/>
        <w:rPr>
          <w:rFonts w:asciiTheme="minorHAnsi" w:hAnsiTheme="minorHAnsi" w:cstheme="minorHAnsi"/>
          <w:sz w:val="28"/>
          <w:szCs w:val="28"/>
        </w:rPr>
      </w:pPr>
      <w:proofErr w:type="gramStart"/>
      <w:r w:rsidRPr="006E5FE2">
        <w:rPr>
          <w:rFonts w:asciiTheme="minorHAnsi" w:hAnsiTheme="minorHAnsi" w:cstheme="minorHAnsi"/>
          <w:sz w:val="28"/>
          <w:szCs w:val="28"/>
        </w:rPr>
        <w:t>git</w:t>
      </w:r>
      <w:proofErr w:type="gramEnd"/>
      <w:r w:rsidRPr="006E5FE2">
        <w:rPr>
          <w:rFonts w:asciiTheme="minorHAnsi" w:hAnsiTheme="minorHAnsi" w:cstheme="minorHAnsi"/>
          <w:sz w:val="28"/>
          <w:szCs w:val="28"/>
        </w:rPr>
        <w:t xml:space="preserve"> add README #untuk menambahkan file README</w:t>
      </w:r>
    </w:p>
    <w:p w:rsidR="002A00D5" w:rsidRPr="006E5FE2" w:rsidRDefault="002A00D5" w:rsidP="002A00D5">
      <w:pPr>
        <w:pStyle w:val="HTMLPreformatted"/>
        <w:rPr>
          <w:rFonts w:asciiTheme="minorHAnsi" w:hAnsiTheme="minorHAnsi" w:cstheme="minorHAnsi"/>
          <w:sz w:val="28"/>
          <w:szCs w:val="28"/>
        </w:rPr>
      </w:pPr>
      <w:proofErr w:type="gramStart"/>
      <w:r w:rsidRPr="006E5FE2">
        <w:rPr>
          <w:rFonts w:asciiTheme="minorHAnsi" w:hAnsiTheme="minorHAnsi" w:cstheme="minorHAnsi"/>
          <w:sz w:val="28"/>
          <w:szCs w:val="28"/>
        </w:rPr>
        <w:t>git</w:t>
      </w:r>
      <w:proofErr w:type="gramEnd"/>
      <w:r w:rsidRPr="006E5FE2">
        <w:rPr>
          <w:rFonts w:asciiTheme="minorHAnsi" w:hAnsiTheme="minorHAnsi" w:cstheme="minorHAnsi"/>
          <w:sz w:val="28"/>
          <w:szCs w:val="28"/>
        </w:rPr>
        <w:t xml:space="preserve"> commit -m 'first commit' #Commit file anda, dengan menambahkan pesan "first commit"</w:t>
      </w:r>
    </w:p>
    <w:p w:rsidR="002A00D5" w:rsidRPr="006E5FE2" w:rsidRDefault="002A00D5" w:rsidP="002A00D5">
      <w:pPr>
        <w:pStyle w:val="Heading4"/>
        <w:rPr>
          <w:rFonts w:asciiTheme="minorHAnsi" w:hAnsiTheme="minorHAnsi" w:cstheme="minorHAnsi"/>
          <w:sz w:val="28"/>
          <w:szCs w:val="28"/>
        </w:rPr>
      </w:pPr>
      <w:r w:rsidRPr="006E5FE2">
        <w:rPr>
          <w:rFonts w:asciiTheme="minorHAnsi" w:hAnsiTheme="minorHAnsi" w:cstheme="minorHAnsi"/>
          <w:sz w:val="28"/>
          <w:szCs w:val="28"/>
        </w:rPr>
        <w:t xml:space="preserve">Step 3: </w:t>
      </w:r>
      <w:proofErr w:type="gramStart"/>
      <w:r w:rsidRPr="006E5FE2">
        <w:rPr>
          <w:rFonts w:asciiTheme="minorHAnsi" w:hAnsiTheme="minorHAnsi" w:cstheme="minorHAnsi"/>
          <w:sz w:val="28"/>
          <w:szCs w:val="28"/>
        </w:rPr>
        <w:t>Push  commit</w:t>
      </w:r>
      <w:proofErr w:type="gramEnd"/>
      <w:r w:rsidRPr="006E5FE2">
        <w:rPr>
          <w:rFonts w:asciiTheme="minorHAnsi" w:hAnsiTheme="minorHAnsi" w:cstheme="minorHAnsi"/>
          <w:sz w:val="28"/>
          <w:szCs w:val="28"/>
        </w:rPr>
        <w:t xml:space="preserve"> anda</w:t>
      </w:r>
      <w:r w:rsidRPr="006E5FE2">
        <w:rPr>
          <w:rStyle w:val="Strong"/>
          <w:rFonts w:asciiTheme="minorHAnsi" w:hAnsiTheme="minorHAnsi" w:cstheme="minorHAnsi"/>
          <w:b/>
          <w:bCs/>
          <w:sz w:val="28"/>
          <w:szCs w:val="28"/>
        </w:rPr>
        <w:t> </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Sampai pada step ini, anda telah melakukan commit pada lokal repository anda, tapi masih belum melakukan apapun pada repo GitHub</w:t>
      </w:r>
      <w:r w:rsidRPr="006E5FE2">
        <w:rPr>
          <w:rStyle w:val="Strong"/>
          <w:rFonts w:asciiTheme="minorHAnsi" w:hAnsiTheme="minorHAnsi" w:cstheme="minorHAnsi"/>
          <w:sz w:val="28"/>
          <w:szCs w:val="28"/>
        </w:rPr>
        <w:t>.</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Untuk menghubungkan lokal koneksi anda ke GitHub, anda perlu me remote repo dan melakukan push pada </w:t>
      </w:r>
      <w:proofErr w:type="gramStart"/>
      <w:r w:rsidRPr="006E5FE2">
        <w:rPr>
          <w:rFonts w:asciiTheme="minorHAnsi" w:hAnsiTheme="minorHAnsi" w:cstheme="minorHAnsi"/>
          <w:sz w:val="28"/>
          <w:szCs w:val="28"/>
        </w:rPr>
        <w:t>commit  anda</w:t>
      </w:r>
      <w:proofErr w:type="gramEnd"/>
      <w:r w:rsidRPr="006E5FE2">
        <w:rPr>
          <w:rFonts w:asciiTheme="minorHAnsi" w:hAnsiTheme="minorHAnsi" w:cstheme="minorHAnsi"/>
          <w:sz w:val="28"/>
          <w:szCs w:val="28"/>
        </w:rPr>
        <w:t>.</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Masukkan perintah ini untuk </w:t>
      </w:r>
      <w:proofErr w:type="gramStart"/>
      <w:r w:rsidRPr="006E5FE2">
        <w:rPr>
          <w:rFonts w:asciiTheme="minorHAnsi" w:hAnsiTheme="minorHAnsi" w:cstheme="minorHAnsi"/>
          <w:sz w:val="28"/>
          <w:szCs w:val="28"/>
        </w:rPr>
        <w:t>melakukannya :</w:t>
      </w:r>
      <w:proofErr w:type="gramEnd"/>
    </w:p>
    <w:p w:rsidR="002A00D5" w:rsidRPr="00C331E4" w:rsidRDefault="002A00D5" w:rsidP="002A00D5">
      <w:pPr>
        <w:pStyle w:val="HTMLPreformatted"/>
        <w:rPr>
          <w:rFonts w:asciiTheme="minorHAnsi" w:hAnsiTheme="minorHAnsi" w:cstheme="minorHAnsi"/>
          <w:i/>
          <w:sz w:val="28"/>
          <w:szCs w:val="28"/>
        </w:rPr>
      </w:pPr>
      <w:proofErr w:type="gramStart"/>
      <w:r w:rsidRPr="00C331E4">
        <w:rPr>
          <w:rStyle w:val="HTMLCode"/>
          <w:rFonts w:asciiTheme="minorHAnsi" w:hAnsiTheme="minorHAnsi" w:cstheme="minorHAnsi"/>
          <w:i/>
          <w:sz w:val="28"/>
          <w:szCs w:val="28"/>
        </w:rPr>
        <w:t>git</w:t>
      </w:r>
      <w:proofErr w:type="gramEnd"/>
      <w:r w:rsidRPr="00C331E4">
        <w:rPr>
          <w:rStyle w:val="HTMLCode"/>
          <w:rFonts w:asciiTheme="minorHAnsi" w:hAnsiTheme="minorHAnsi" w:cstheme="minorHAnsi"/>
          <w:i/>
          <w:sz w:val="28"/>
          <w:szCs w:val="28"/>
        </w:rPr>
        <w:t xml:space="preserve"> remote add origin https://github.com/namauser/Hello-World.git # membuat remote dengan nama "origin" pointing pada GitHub repo</w:t>
      </w:r>
    </w:p>
    <w:p w:rsidR="002A00D5" w:rsidRPr="00C331E4" w:rsidRDefault="002A00D5" w:rsidP="002A00D5">
      <w:pPr>
        <w:pStyle w:val="HTMLPreformatted"/>
        <w:rPr>
          <w:rFonts w:asciiTheme="minorHAnsi" w:hAnsiTheme="minorHAnsi" w:cstheme="minorHAnsi"/>
          <w:i/>
          <w:sz w:val="28"/>
          <w:szCs w:val="28"/>
        </w:rPr>
      </w:pPr>
      <w:proofErr w:type="gramStart"/>
      <w:r w:rsidRPr="00C331E4">
        <w:rPr>
          <w:rFonts w:asciiTheme="minorHAnsi" w:hAnsiTheme="minorHAnsi" w:cstheme="minorHAnsi"/>
          <w:i/>
          <w:sz w:val="28"/>
          <w:szCs w:val="28"/>
        </w:rPr>
        <w:t>git</w:t>
      </w:r>
      <w:proofErr w:type="gramEnd"/>
      <w:r w:rsidRPr="00C331E4">
        <w:rPr>
          <w:rFonts w:asciiTheme="minorHAnsi" w:hAnsiTheme="minorHAnsi" w:cstheme="minorHAnsi"/>
          <w:i/>
          <w:sz w:val="28"/>
          <w:szCs w:val="28"/>
        </w:rPr>
        <w:t xml:space="preserve"> push origin master# Mengirimkan perintah commit sebagai "master" branch pada GitHub</w:t>
      </w:r>
    </w:p>
    <w:p w:rsidR="002A00D5" w:rsidRPr="006E5FE2" w:rsidRDefault="002A00D5" w:rsidP="002A00D5">
      <w:pPr>
        <w:pStyle w:val="NormalWeb"/>
        <w:rPr>
          <w:rFonts w:asciiTheme="minorHAnsi" w:hAnsiTheme="minorHAnsi" w:cstheme="minorHAnsi"/>
          <w:sz w:val="28"/>
          <w:szCs w:val="28"/>
        </w:rPr>
      </w:pPr>
      <w:r w:rsidRPr="006E5FE2">
        <w:rPr>
          <w:rFonts w:asciiTheme="minorHAnsi" w:hAnsiTheme="minorHAnsi" w:cstheme="minorHAnsi"/>
          <w:sz w:val="28"/>
          <w:szCs w:val="28"/>
        </w:rPr>
        <w:t xml:space="preserve">Sekarang anda dapat melihat repository anda di GitHub, anda akan dapat melihat file README ada di </w:t>
      </w:r>
      <w:proofErr w:type="gramStart"/>
      <w:r w:rsidRPr="006E5FE2">
        <w:rPr>
          <w:rFonts w:asciiTheme="minorHAnsi" w:hAnsiTheme="minorHAnsi" w:cstheme="minorHAnsi"/>
          <w:sz w:val="28"/>
          <w:szCs w:val="28"/>
        </w:rPr>
        <w:t>repo </w:t>
      </w:r>
      <w:r w:rsidRPr="006E5FE2">
        <w:rPr>
          <w:rStyle w:val="Strong"/>
          <w:rFonts w:asciiTheme="minorHAnsi" w:hAnsiTheme="minorHAnsi" w:cstheme="minorHAnsi"/>
          <w:sz w:val="28"/>
          <w:szCs w:val="28"/>
        </w:rPr>
        <w:t>.</w:t>
      </w:r>
      <w:proofErr w:type="gramEnd"/>
    </w:p>
    <w:p w:rsidR="002A00D5" w:rsidRDefault="002A00D5" w:rsidP="002A00D5">
      <w:pPr>
        <w:pStyle w:val="NormalWeb"/>
      </w:pPr>
      <w:r>
        <w:rPr>
          <w:rStyle w:val="Strong"/>
        </w:rPr>
        <w:lastRenderedPageBreak/>
        <w:t> </w:t>
      </w:r>
      <w:r>
        <w:rPr>
          <w:b/>
          <w:bCs/>
          <w:noProof/>
          <w:color w:val="0000FF"/>
        </w:rPr>
        <mc:AlternateContent>
          <mc:Choice Requires="wps">
            <w:drawing>
              <wp:inline distT="0" distB="0" distL="0" distR="0">
                <wp:extent cx="3334385" cy="2253615"/>
                <wp:effectExtent l="0" t="0" r="0" b="0"/>
                <wp:docPr id="25" name="Rectangle 25" descr="9165bb84-3ae2-40a7-ba6a-d63640a281e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438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B44" w:rsidRDefault="00563B44" w:rsidP="00563B44">
                            <w:pPr>
                              <w:jc w:val="center"/>
                            </w:pPr>
                            <w:r>
                              <w:rPr>
                                <w:noProof/>
                              </w:rPr>
                              <w:drawing>
                                <wp:inline distT="0" distB="0" distL="0" distR="0">
                                  <wp:extent cx="3151505" cy="2090228"/>
                                  <wp:effectExtent l="0" t="0" r="0" b="5715"/>
                                  <wp:docPr id="28" name="Picture 28" descr="D:\Backup Data Tamil\Materi B. 2.4\9165bb84-3ae2-40a7-ba6a-d63640a281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Backup Data Tamil\Materi B. 2.4\9165bb84-3ae2-40a7-ba6a-d63640a281e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1505" cy="209022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25" o:spid="_x0000_s1027" alt="Description: 9165bb84-3ae2-40a7-ba6a-d63640a281e0" href="https://danangindrak.files.wordpress.com/2012/12/9165bb84-3ae2-40a7-ba6a-d63640a281e0.jpg" style="width:262.5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" o:button="t" filled="f" stroked="f">
                <v:fill o:detectmouseclick="t"/>
                <o:lock v:ext="edit" aspectratio="t"/>
                <v:textbox>
                  <w:txbxContent>
                    <w:p w:rsidR="00563B44" w:rsidRDefault="00563B44" w:rsidP="00563B44">
                      <w:pPr>
                        <w:jc w:val="center"/>
                      </w:pPr>
                      <w:r>
                        <w:rPr>
                          <w:noProof/>
                        </w:rPr>
                        <w:drawing>
                          <wp:inline distT="0" distB="0" distL="0" distR="0">
                            <wp:extent cx="3151505" cy="2090228"/>
                            <wp:effectExtent l="0" t="0" r="0" b="5715"/>
                            <wp:docPr id="28" name="Picture 28" descr="D:\Backup Data Tamil\Materi B. 2.4\9165bb84-3ae2-40a7-ba6a-d63640a281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Backup Data Tamil\Materi B. 2.4\9165bb84-3ae2-40a7-ba6a-d63640a281e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1505" cy="2090228"/>
                                    </a:xfrm>
                                    <a:prstGeom prst="rect">
                                      <a:avLst/>
                                    </a:prstGeom>
                                    <a:noFill/>
                                    <a:ln>
                                      <a:noFill/>
                                    </a:ln>
                                  </pic:spPr>
                                </pic:pic>
                              </a:graphicData>
                            </a:graphic>
                          </wp:inline>
                        </w:drawing>
                      </w:r>
                    </w:p>
                  </w:txbxContent>
                </v:textbox>
                <w10:anchorlock/>
              </v:rect>
            </w:pict>
          </mc:Fallback>
        </mc:AlternateContent>
      </w:r>
    </w:p>
    <w:p w:rsidR="002A00D5" w:rsidRDefault="002A00D5" w:rsidP="002A00D5">
      <w:pPr>
        <w:pStyle w:val="Heading3"/>
      </w:pPr>
      <w:r>
        <w:t>Selamat…</w:t>
      </w:r>
    </w:p>
    <w:p w:rsidR="002A00D5" w:rsidRDefault="002A00D5" w:rsidP="002A00D5">
      <w:pPr>
        <w:pStyle w:val="NormalWeb"/>
      </w:pPr>
      <w:r>
        <w:t>Congratulations</w:t>
      </w:r>
      <w:r>
        <w:rPr>
          <w:rStyle w:val="Strong"/>
        </w:rPr>
        <w:t>!</w:t>
      </w:r>
      <w:r>
        <w:t> </w:t>
      </w:r>
      <w:proofErr w:type="gramStart"/>
      <w:r>
        <w:t>anda</w:t>
      </w:r>
      <w:proofErr w:type="gramEnd"/>
      <w:r>
        <w:t xml:space="preserve"> sudah membuat sebuah repository di GitHub, membuat README, meng commit nya , dan push di GitHub</w:t>
      </w:r>
      <w:r>
        <w:rPr>
          <w:rStyle w:val="Strong"/>
        </w:rPr>
        <w:t>.</w:t>
      </w:r>
      <w:r>
        <w:t> </w:t>
      </w:r>
      <w:r>
        <w:rPr>
          <w:noProof/>
        </w:rPr>
        <mc:AlternateContent>
          <mc:Choice Requires="wps">
            <w:drawing>
              <wp:inline distT="0" distB="0" distL="0" distR="0">
                <wp:extent cx="304800" cy="304800"/>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2YwgIAAMY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n/N&#10;m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2A00D5" w:rsidRDefault="002A00D5" w:rsidP="002A00D5">
      <w:pPr>
        <w:pStyle w:val="NormalWeb"/>
      </w:pPr>
      <w:r>
        <w:rPr>
          <w:rStyle w:val="Strong"/>
        </w:rPr>
        <w:t>Seluruh Command</w:t>
      </w:r>
    </w:p>
    <w:p w:rsidR="002A00D5" w:rsidRDefault="002A00D5" w:rsidP="002A00D5">
      <w:pPr>
        <w:pStyle w:val="Heading3"/>
      </w:pPr>
      <w:proofErr w:type="gramStart"/>
      <w:r>
        <w:t>membuat</w:t>
      </w:r>
      <w:proofErr w:type="gramEnd"/>
      <w:r>
        <w:t xml:space="preserve"> repo menggunakan command</w:t>
      </w:r>
    </w:p>
    <w:p w:rsidR="002A00D5" w:rsidRPr="00C331E4" w:rsidRDefault="002A00D5" w:rsidP="002A00D5">
      <w:pPr>
        <w:pStyle w:val="HTMLPreformatted"/>
        <w:rPr>
          <w:rStyle w:val="HTMLCode"/>
          <w:i/>
        </w:rPr>
      </w:pPr>
      <w:proofErr w:type="gramStart"/>
      <w:r w:rsidRPr="00C331E4">
        <w:rPr>
          <w:rStyle w:val="HTMLCode"/>
          <w:i/>
        </w:rPr>
        <w:t>touch</w:t>
      </w:r>
      <w:proofErr w:type="gramEnd"/>
      <w:r w:rsidRPr="00C331E4">
        <w:rPr>
          <w:rStyle w:val="HTMLCode"/>
          <w:i/>
        </w:rPr>
        <w:t xml:space="preserve"> README.md</w:t>
      </w:r>
    </w:p>
    <w:p w:rsidR="002A00D5" w:rsidRPr="00C331E4" w:rsidRDefault="002A00D5" w:rsidP="002A00D5">
      <w:pPr>
        <w:pStyle w:val="HTMLPreformatted"/>
        <w:rPr>
          <w:rStyle w:val="HTMLCode"/>
          <w:i/>
        </w:rPr>
      </w:pPr>
      <w:proofErr w:type="gramStart"/>
      <w:r w:rsidRPr="00C331E4">
        <w:rPr>
          <w:rStyle w:val="HTMLCode"/>
          <w:i/>
        </w:rPr>
        <w:t>git</w:t>
      </w:r>
      <w:proofErr w:type="gramEnd"/>
      <w:r w:rsidRPr="00C331E4">
        <w:rPr>
          <w:rStyle w:val="HTMLCode"/>
          <w:i/>
        </w:rPr>
        <w:t xml:space="preserve"> init</w:t>
      </w:r>
    </w:p>
    <w:p w:rsidR="002A00D5" w:rsidRPr="00C331E4" w:rsidRDefault="002A00D5" w:rsidP="002A00D5">
      <w:pPr>
        <w:pStyle w:val="HTMLPreformatted"/>
        <w:rPr>
          <w:rStyle w:val="HTMLCode"/>
          <w:i/>
        </w:rPr>
      </w:pPr>
      <w:proofErr w:type="gramStart"/>
      <w:r w:rsidRPr="00C331E4">
        <w:rPr>
          <w:rStyle w:val="HTMLCode"/>
          <w:i/>
        </w:rPr>
        <w:t>git</w:t>
      </w:r>
      <w:proofErr w:type="gramEnd"/>
      <w:r w:rsidRPr="00C331E4">
        <w:rPr>
          <w:rStyle w:val="HTMLCode"/>
          <w:i/>
        </w:rPr>
        <w:t xml:space="preserve"> add README.md</w:t>
      </w:r>
    </w:p>
    <w:p w:rsidR="002A00D5" w:rsidRPr="00C331E4" w:rsidRDefault="002A00D5" w:rsidP="002A00D5">
      <w:pPr>
        <w:pStyle w:val="HTMLPreformatted"/>
        <w:rPr>
          <w:rStyle w:val="HTMLCode"/>
          <w:i/>
        </w:rPr>
      </w:pPr>
      <w:proofErr w:type="gramStart"/>
      <w:r w:rsidRPr="00C331E4">
        <w:rPr>
          <w:rStyle w:val="HTMLCode"/>
          <w:i/>
        </w:rPr>
        <w:t>git</w:t>
      </w:r>
      <w:proofErr w:type="gramEnd"/>
      <w:r w:rsidRPr="00C331E4">
        <w:rPr>
          <w:rStyle w:val="HTMLCode"/>
          <w:i/>
        </w:rPr>
        <w:t xml:space="preserve"> commit -m "first commit"</w:t>
      </w:r>
    </w:p>
    <w:p w:rsidR="002A00D5" w:rsidRPr="00C331E4" w:rsidRDefault="002A00D5" w:rsidP="002A00D5">
      <w:pPr>
        <w:pStyle w:val="HTMLPreformatted"/>
        <w:rPr>
          <w:rStyle w:val="HTMLCode"/>
          <w:i/>
        </w:rPr>
      </w:pPr>
      <w:proofErr w:type="gramStart"/>
      <w:r w:rsidRPr="00C331E4">
        <w:rPr>
          <w:rStyle w:val="HTMLCode"/>
          <w:i/>
        </w:rPr>
        <w:t>git</w:t>
      </w:r>
      <w:proofErr w:type="gramEnd"/>
      <w:r w:rsidRPr="00C331E4">
        <w:rPr>
          <w:rStyle w:val="HTMLCode"/>
          <w:i/>
        </w:rPr>
        <w:t xml:space="preserve"> remote add origin https://github.com/username/Hello-World.git</w:t>
      </w:r>
    </w:p>
    <w:p w:rsidR="002A00D5" w:rsidRPr="00C331E4" w:rsidRDefault="002A00D5" w:rsidP="002A00D5">
      <w:pPr>
        <w:pStyle w:val="HTMLPreformatted"/>
        <w:rPr>
          <w:i/>
        </w:rPr>
      </w:pPr>
      <w:proofErr w:type="gramStart"/>
      <w:r w:rsidRPr="00C331E4">
        <w:rPr>
          <w:rStyle w:val="HTMLCode"/>
          <w:i/>
        </w:rPr>
        <w:t>git</w:t>
      </w:r>
      <w:proofErr w:type="gramEnd"/>
      <w:r w:rsidRPr="00C331E4">
        <w:rPr>
          <w:rStyle w:val="HTMLCode"/>
          <w:i/>
        </w:rPr>
        <w:t xml:space="preserve"> push -u origin master</w:t>
      </w:r>
    </w:p>
    <w:p w:rsidR="002A00D5" w:rsidRPr="00C331E4" w:rsidRDefault="002A00D5" w:rsidP="002A00D5">
      <w:pPr>
        <w:pStyle w:val="Heading3"/>
        <w:rPr>
          <w:i/>
        </w:rPr>
      </w:pPr>
      <w:proofErr w:type="gramStart"/>
      <w:r w:rsidRPr="00C331E4">
        <w:rPr>
          <w:i/>
        </w:rPr>
        <w:t>Push  repository</w:t>
      </w:r>
      <w:proofErr w:type="gramEnd"/>
      <w:r w:rsidRPr="00C331E4">
        <w:rPr>
          <w:i/>
        </w:rPr>
        <w:t xml:space="preserve"> dari command</w:t>
      </w:r>
    </w:p>
    <w:p w:rsidR="002A00D5" w:rsidRPr="00C331E4" w:rsidRDefault="002A00D5" w:rsidP="002A00D5">
      <w:pPr>
        <w:pStyle w:val="HTMLPreformatted"/>
        <w:rPr>
          <w:rStyle w:val="HTMLCode"/>
          <w:i/>
        </w:rPr>
      </w:pPr>
      <w:proofErr w:type="gramStart"/>
      <w:r w:rsidRPr="00C331E4">
        <w:rPr>
          <w:rStyle w:val="HTMLCode"/>
          <w:i/>
        </w:rPr>
        <w:t>git</w:t>
      </w:r>
      <w:proofErr w:type="gramEnd"/>
      <w:r w:rsidRPr="00C331E4">
        <w:rPr>
          <w:rStyle w:val="HTMLCode"/>
          <w:i/>
        </w:rPr>
        <w:t xml:space="preserve"> remote add origin https://github.com/usernam/Hello-World.git</w:t>
      </w:r>
    </w:p>
    <w:p w:rsidR="002A00D5" w:rsidRDefault="002A00D5" w:rsidP="002A00D5">
      <w:pPr>
        <w:pStyle w:val="HTMLPreformatted"/>
        <w:rPr>
          <w:rStyle w:val="HTMLCode"/>
        </w:rPr>
      </w:pPr>
      <w:proofErr w:type="gramStart"/>
      <w:r w:rsidRPr="00C331E4">
        <w:rPr>
          <w:rStyle w:val="HTMLCode"/>
          <w:i/>
        </w:rPr>
        <w:t>git</w:t>
      </w:r>
      <w:proofErr w:type="gramEnd"/>
      <w:r w:rsidRPr="00C331E4">
        <w:rPr>
          <w:rStyle w:val="HTMLCode"/>
          <w:i/>
        </w:rPr>
        <w:t xml:space="preserve"> push -u origin master</w:t>
      </w:r>
    </w:p>
    <w:p w:rsidR="002A00D5" w:rsidRDefault="002A00D5" w:rsidP="002A00D5">
      <w:pPr>
        <w:pStyle w:val="HTMLPreformatted"/>
        <w:rPr>
          <w:rStyle w:val="HTMLCode"/>
        </w:rPr>
      </w:pPr>
    </w:p>
    <w:p w:rsidR="002A00D5" w:rsidRDefault="002A00D5" w:rsidP="002A00D5">
      <w:r>
        <w:rPr>
          <w:rStyle w:val="Strong"/>
        </w:rPr>
        <w:t>Reference</w:t>
      </w:r>
    </w:p>
    <w:p w:rsidR="002A00D5" w:rsidRDefault="002A00D5" w:rsidP="002A00D5">
      <w:hyperlink r:id="rId31" w:tgtFrame="_blank" w:history="1">
        <w:r>
          <w:rPr>
            <w:rStyle w:val="Hyperlink"/>
            <w:rFonts w:ascii="Courier New" w:hAnsi="Courier New" w:cs="Courier New"/>
            <w:sz w:val="20"/>
            <w:szCs w:val="20"/>
          </w:rPr>
          <w:t>https://help.github.com/articles/create-a-repo</w:t>
        </w:r>
      </w:hyperlink>
    </w:p>
    <w:p w:rsidR="002A00D5" w:rsidRDefault="002A00D5" w:rsidP="000C28B5">
      <w:pPr>
        <w:spacing w:before="100" w:beforeAutospacing="1" w:after="100" w:afterAutospacing="1" w:line="240" w:lineRule="auto"/>
        <w:rPr>
          <w:rFonts w:eastAsia="Times New Roman" w:cstheme="minorHAnsi"/>
          <w:sz w:val="24"/>
          <w:szCs w:val="24"/>
        </w:rPr>
      </w:pPr>
    </w:p>
    <w:p w:rsidR="00F57701" w:rsidRDefault="00F57701" w:rsidP="000C28B5">
      <w:pPr>
        <w:spacing w:before="100" w:beforeAutospacing="1" w:after="100" w:afterAutospacing="1" w:line="240" w:lineRule="auto"/>
        <w:rPr>
          <w:rFonts w:eastAsia="Times New Roman" w:cstheme="minorHAnsi"/>
          <w:sz w:val="24"/>
          <w:szCs w:val="24"/>
        </w:rPr>
      </w:pPr>
    </w:p>
    <w:p w:rsidR="00F57701" w:rsidRDefault="00F57701" w:rsidP="000C28B5">
      <w:pPr>
        <w:spacing w:before="100" w:beforeAutospacing="1" w:after="100" w:afterAutospacing="1" w:line="240" w:lineRule="auto"/>
        <w:rPr>
          <w:rFonts w:eastAsia="Times New Roman" w:cstheme="minorHAnsi"/>
          <w:sz w:val="24"/>
          <w:szCs w:val="24"/>
        </w:rPr>
      </w:pPr>
    </w:p>
    <w:p w:rsidR="00F57701" w:rsidRDefault="00F57701" w:rsidP="000C28B5">
      <w:pPr>
        <w:spacing w:before="100" w:beforeAutospacing="1" w:after="100" w:afterAutospacing="1" w:line="240" w:lineRule="auto"/>
        <w:rPr>
          <w:rFonts w:eastAsia="Times New Roman" w:cstheme="minorHAnsi"/>
          <w:sz w:val="24"/>
          <w:szCs w:val="24"/>
        </w:rPr>
      </w:pPr>
    </w:p>
    <w:p w:rsidR="00F57701" w:rsidRDefault="00F57701" w:rsidP="000C28B5">
      <w:pPr>
        <w:spacing w:before="100" w:beforeAutospacing="1" w:after="100" w:afterAutospacing="1" w:line="240" w:lineRule="auto"/>
        <w:rPr>
          <w:rFonts w:eastAsia="Times New Roman" w:cstheme="minorHAnsi"/>
          <w:sz w:val="24"/>
          <w:szCs w:val="24"/>
        </w:rPr>
      </w:pPr>
    </w:p>
    <w:p w:rsidR="00F57701" w:rsidRPr="00570945" w:rsidRDefault="00F57701" w:rsidP="000C28B5">
      <w:pPr>
        <w:spacing w:before="100" w:beforeAutospacing="1" w:after="100" w:afterAutospacing="1" w:line="240" w:lineRule="auto"/>
        <w:rPr>
          <w:ins w:id="103" w:author="Unknown"/>
          <w:rFonts w:eastAsia="Times New Roman" w:cstheme="minorHAnsi"/>
          <w:sz w:val="24"/>
          <w:szCs w:val="24"/>
        </w:rPr>
      </w:pPr>
      <w:r>
        <w:rPr>
          <w:rFonts w:eastAsia="Times New Roman" w:cstheme="minorHAnsi"/>
          <w:noProof/>
          <w:sz w:val="24"/>
          <w:szCs w:val="24"/>
        </w:rPr>
        <w:lastRenderedPageBreak/>
        <w:drawing>
          <wp:inline distT="0" distB="0" distL="0" distR="0">
            <wp:extent cx="5943600" cy="4480522"/>
            <wp:effectExtent l="0" t="0" r="0" b="0"/>
            <wp:docPr id="29" name="Picture 29" descr="F:\Tugas\Membuat akun GitHu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Tugas\Membuat akun GitHub 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80522"/>
                    </a:xfrm>
                    <a:prstGeom prst="rect">
                      <a:avLst/>
                    </a:prstGeom>
                    <a:noFill/>
                    <a:ln>
                      <a:noFill/>
                    </a:ln>
                  </pic:spPr>
                </pic:pic>
              </a:graphicData>
            </a:graphic>
          </wp:inline>
        </w:drawing>
      </w:r>
    </w:p>
    <w:p w:rsidR="00F10B35" w:rsidRDefault="00F57701">
      <w:pPr>
        <w:rPr>
          <w:rFonts w:cstheme="minorHAnsi"/>
          <w:sz w:val="24"/>
          <w:szCs w:val="24"/>
        </w:rPr>
      </w:pPr>
      <w:r>
        <w:rPr>
          <w:rFonts w:cstheme="minorHAnsi"/>
          <w:sz w:val="24"/>
          <w:szCs w:val="24"/>
        </w:rPr>
        <w:t>Lalu Pilih continue dan mengonfirmasi melalui email</w:t>
      </w:r>
    </w:p>
    <w:p w:rsidR="00F57701" w:rsidRDefault="00F57701">
      <w:pPr>
        <w:rPr>
          <w:rFonts w:cstheme="minorHAnsi"/>
          <w:sz w:val="24"/>
          <w:szCs w:val="24"/>
        </w:rPr>
      </w:pPr>
      <w:r>
        <w:rPr>
          <w:rFonts w:cstheme="minorHAnsi"/>
          <w:noProof/>
          <w:sz w:val="24"/>
          <w:szCs w:val="24"/>
        </w:rPr>
        <w:drawing>
          <wp:inline distT="0" distB="0" distL="0" distR="0">
            <wp:extent cx="4499603" cy="2447636"/>
            <wp:effectExtent l="0" t="0" r="0" b="0"/>
            <wp:docPr id="30" name="Picture 30" descr="F:\Tugas\02 Konfirmasi 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Tugas\02 Konfirmasi email.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0154" cy="2447936"/>
                    </a:xfrm>
                    <a:prstGeom prst="rect">
                      <a:avLst/>
                    </a:prstGeom>
                    <a:noFill/>
                    <a:ln>
                      <a:noFill/>
                    </a:ln>
                  </pic:spPr>
                </pic:pic>
              </a:graphicData>
            </a:graphic>
          </wp:inline>
        </w:drawing>
      </w:r>
    </w:p>
    <w:p w:rsidR="00050AAB" w:rsidRDefault="00050AAB">
      <w:pPr>
        <w:rPr>
          <w:rFonts w:cstheme="minorHAnsi"/>
          <w:sz w:val="24"/>
          <w:szCs w:val="24"/>
        </w:rPr>
      </w:pPr>
    </w:p>
    <w:p w:rsidR="00050AAB" w:rsidRDefault="00050AAB">
      <w:pPr>
        <w:rPr>
          <w:rFonts w:cstheme="minorHAnsi"/>
          <w:sz w:val="24"/>
          <w:szCs w:val="24"/>
        </w:rPr>
      </w:pPr>
    </w:p>
    <w:p w:rsidR="00050AAB" w:rsidRDefault="00050AAB">
      <w:pPr>
        <w:rPr>
          <w:rFonts w:cstheme="minorHAnsi"/>
          <w:sz w:val="24"/>
          <w:szCs w:val="24"/>
        </w:rPr>
      </w:pPr>
      <w:r>
        <w:rPr>
          <w:rFonts w:cstheme="minorHAnsi"/>
          <w:sz w:val="24"/>
          <w:szCs w:val="24"/>
        </w:rPr>
        <w:lastRenderedPageBreak/>
        <w:t xml:space="preserve">Membuat </w:t>
      </w:r>
      <w:proofErr w:type="gramStart"/>
      <w:r>
        <w:rPr>
          <w:rFonts w:cstheme="minorHAnsi"/>
          <w:sz w:val="24"/>
          <w:szCs w:val="24"/>
        </w:rPr>
        <w:t>repository :</w:t>
      </w:r>
      <w:proofErr w:type="gramEnd"/>
      <w:r>
        <w:rPr>
          <w:rFonts w:cstheme="minorHAnsi"/>
          <w:sz w:val="24"/>
          <w:szCs w:val="24"/>
        </w:rPr>
        <w:t xml:space="preserve"> mengisi repository name pilih public dan pilih Create repository</w:t>
      </w:r>
    </w:p>
    <w:p w:rsidR="006A3A16" w:rsidRDefault="00050AAB">
      <w:pPr>
        <w:rPr>
          <w:rFonts w:cstheme="minorHAnsi"/>
          <w:sz w:val="24"/>
          <w:szCs w:val="24"/>
        </w:rPr>
      </w:pPr>
      <w:r>
        <w:rPr>
          <w:rFonts w:cstheme="minorHAnsi"/>
          <w:noProof/>
          <w:sz w:val="24"/>
          <w:szCs w:val="24"/>
        </w:rPr>
        <w:drawing>
          <wp:inline distT="0" distB="0" distL="0" distR="0">
            <wp:extent cx="4913745" cy="3559740"/>
            <wp:effectExtent l="0" t="0" r="1270" b="3175"/>
            <wp:docPr id="31" name="Picture 31" descr="F:\Tugas\03 Membuat reposito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Tugas\03 Membuat repositoey.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9850" cy="3564163"/>
                    </a:xfrm>
                    <a:prstGeom prst="rect">
                      <a:avLst/>
                    </a:prstGeom>
                    <a:noFill/>
                    <a:ln>
                      <a:noFill/>
                    </a:ln>
                  </pic:spPr>
                </pic:pic>
              </a:graphicData>
            </a:graphic>
          </wp:inline>
        </w:drawing>
      </w:r>
    </w:p>
    <w:p w:rsidR="00050AAB" w:rsidRDefault="006A3A16" w:rsidP="006A3A16">
      <w:pPr>
        <w:rPr>
          <w:rFonts w:cstheme="minorHAnsi"/>
          <w:sz w:val="24"/>
          <w:szCs w:val="24"/>
        </w:rPr>
      </w:pPr>
      <w:r>
        <w:rPr>
          <w:rFonts w:cstheme="minorHAnsi"/>
          <w:sz w:val="24"/>
          <w:szCs w:val="24"/>
        </w:rPr>
        <w:t>Lalu mengupload file project ke repository</w:t>
      </w:r>
    </w:p>
    <w:p w:rsidR="00D745A0" w:rsidRDefault="006A3A16" w:rsidP="006A3A16">
      <w:pPr>
        <w:rPr>
          <w:rFonts w:cstheme="minorHAnsi"/>
          <w:sz w:val="24"/>
          <w:szCs w:val="24"/>
        </w:rPr>
      </w:pPr>
      <w:r>
        <w:rPr>
          <w:rFonts w:cstheme="minorHAnsi"/>
          <w:noProof/>
          <w:sz w:val="24"/>
          <w:szCs w:val="24"/>
        </w:rPr>
        <w:drawing>
          <wp:inline distT="0" distB="0" distL="0" distR="0">
            <wp:extent cx="5588000" cy="2980315"/>
            <wp:effectExtent l="0" t="0" r="0" b="0"/>
            <wp:docPr id="32" name="Picture 32" descr="F:\Tugas\04 Upload file project ke reposit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Tugas\04 Upload file project ke repositori.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1348" cy="2982101"/>
                    </a:xfrm>
                    <a:prstGeom prst="rect">
                      <a:avLst/>
                    </a:prstGeom>
                    <a:noFill/>
                    <a:ln>
                      <a:noFill/>
                    </a:ln>
                  </pic:spPr>
                </pic:pic>
              </a:graphicData>
            </a:graphic>
          </wp:inline>
        </w:drawing>
      </w:r>
    </w:p>
    <w:p w:rsidR="006A3A16" w:rsidRDefault="006A3A16" w:rsidP="00D745A0">
      <w:pPr>
        <w:ind w:firstLine="720"/>
        <w:rPr>
          <w:rFonts w:cstheme="minorHAnsi"/>
          <w:sz w:val="24"/>
          <w:szCs w:val="24"/>
        </w:rPr>
      </w:pPr>
    </w:p>
    <w:p w:rsidR="00D745A0" w:rsidRDefault="00D745A0" w:rsidP="00D745A0">
      <w:pPr>
        <w:ind w:firstLine="720"/>
        <w:rPr>
          <w:rFonts w:cstheme="minorHAnsi"/>
          <w:sz w:val="24"/>
          <w:szCs w:val="24"/>
        </w:rPr>
      </w:pPr>
    </w:p>
    <w:p w:rsidR="00D745A0" w:rsidRDefault="00D745A0" w:rsidP="00D745A0">
      <w:pPr>
        <w:ind w:firstLine="720"/>
        <w:rPr>
          <w:rFonts w:cstheme="minorHAnsi"/>
          <w:sz w:val="24"/>
          <w:szCs w:val="24"/>
        </w:rPr>
      </w:pPr>
      <w:proofErr w:type="gramStart"/>
      <w:r>
        <w:rPr>
          <w:rFonts w:cstheme="minorHAnsi"/>
          <w:sz w:val="24"/>
          <w:szCs w:val="24"/>
        </w:rPr>
        <w:lastRenderedPageBreak/>
        <w:t>Mengedit  commit</w:t>
      </w:r>
      <w:proofErr w:type="gramEnd"/>
    </w:p>
    <w:p w:rsidR="00D745A0" w:rsidRDefault="00D745A0" w:rsidP="00D745A0">
      <w:pPr>
        <w:ind w:firstLine="720"/>
        <w:rPr>
          <w:rFonts w:cstheme="minorHAnsi"/>
          <w:sz w:val="24"/>
          <w:szCs w:val="24"/>
        </w:rPr>
      </w:pPr>
      <w:r>
        <w:rPr>
          <w:rFonts w:cstheme="minorHAnsi"/>
          <w:noProof/>
          <w:sz w:val="24"/>
          <w:szCs w:val="24"/>
        </w:rPr>
        <w:drawing>
          <wp:inline distT="0" distB="0" distL="0" distR="0">
            <wp:extent cx="5261578" cy="3426691"/>
            <wp:effectExtent l="0" t="0" r="0" b="2540"/>
            <wp:docPr id="33" name="Picture 33" descr="F:\Tugas\05 com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Tugas\05 commi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2711" cy="3427429"/>
                    </a:xfrm>
                    <a:prstGeom prst="rect">
                      <a:avLst/>
                    </a:prstGeom>
                    <a:noFill/>
                    <a:ln>
                      <a:noFill/>
                    </a:ln>
                  </pic:spPr>
                </pic:pic>
              </a:graphicData>
            </a:graphic>
          </wp:inline>
        </w:drawing>
      </w:r>
    </w:p>
    <w:p w:rsidR="00D745A0" w:rsidRDefault="00D745A0" w:rsidP="00D745A0">
      <w:pPr>
        <w:tabs>
          <w:tab w:val="left" w:pos="1149"/>
        </w:tabs>
        <w:rPr>
          <w:rFonts w:cstheme="minorHAnsi"/>
          <w:sz w:val="24"/>
          <w:szCs w:val="24"/>
        </w:rPr>
      </w:pPr>
      <w:r>
        <w:rPr>
          <w:rFonts w:cstheme="minorHAnsi"/>
          <w:sz w:val="24"/>
          <w:szCs w:val="24"/>
        </w:rPr>
        <w:t>Meng upload file dari computer ke GITHUB</w:t>
      </w:r>
    </w:p>
    <w:p w:rsidR="00321CF7" w:rsidRDefault="00D745A0" w:rsidP="00D745A0">
      <w:pPr>
        <w:tabs>
          <w:tab w:val="left" w:pos="1149"/>
        </w:tabs>
        <w:rPr>
          <w:rFonts w:cstheme="minorHAnsi"/>
          <w:sz w:val="24"/>
          <w:szCs w:val="24"/>
        </w:rPr>
      </w:pPr>
      <w:r>
        <w:rPr>
          <w:rFonts w:cstheme="minorHAnsi"/>
          <w:noProof/>
          <w:sz w:val="24"/>
          <w:szCs w:val="24"/>
        </w:rPr>
        <w:drawing>
          <wp:inline distT="0" distB="0" distL="0" distR="0">
            <wp:extent cx="5939155" cy="286321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155" cy="2863215"/>
                    </a:xfrm>
                    <a:prstGeom prst="rect">
                      <a:avLst/>
                    </a:prstGeom>
                    <a:noFill/>
                    <a:ln>
                      <a:noFill/>
                    </a:ln>
                  </pic:spPr>
                </pic:pic>
              </a:graphicData>
            </a:graphic>
          </wp:inline>
        </w:drawing>
      </w:r>
    </w:p>
    <w:p w:rsidR="00321CF7" w:rsidRDefault="00321CF7" w:rsidP="00321CF7">
      <w:pPr>
        <w:rPr>
          <w:rFonts w:cstheme="minorHAnsi"/>
          <w:sz w:val="24"/>
          <w:szCs w:val="24"/>
        </w:rPr>
      </w:pPr>
    </w:p>
    <w:p w:rsidR="00321CF7" w:rsidRDefault="00321CF7" w:rsidP="00321CF7">
      <w:pPr>
        <w:rPr>
          <w:rFonts w:cstheme="minorHAnsi"/>
          <w:sz w:val="24"/>
          <w:szCs w:val="24"/>
        </w:rPr>
      </w:pPr>
    </w:p>
    <w:p w:rsidR="00321CF7" w:rsidRDefault="00321CF7" w:rsidP="00321CF7">
      <w:pPr>
        <w:rPr>
          <w:rFonts w:cstheme="minorHAnsi"/>
          <w:sz w:val="24"/>
          <w:szCs w:val="24"/>
        </w:rPr>
      </w:pPr>
    </w:p>
    <w:p w:rsidR="00D745A0" w:rsidRDefault="00321CF7" w:rsidP="00321CF7">
      <w:pPr>
        <w:rPr>
          <w:rFonts w:cstheme="minorHAnsi"/>
          <w:sz w:val="24"/>
          <w:szCs w:val="24"/>
        </w:rPr>
      </w:pPr>
      <w:r>
        <w:rPr>
          <w:rFonts w:cstheme="minorHAnsi"/>
          <w:sz w:val="24"/>
          <w:szCs w:val="24"/>
        </w:rPr>
        <w:lastRenderedPageBreak/>
        <w:t>Hasil upload data ke github</w:t>
      </w:r>
    </w:p>
    <w:p w:rsidR="00321CF7" w:rsidRDefault="00321CF7" w:rsidP="00321CF7">
      <w:pPr>
        <w:rPr>
          <w:rFonts w:cstheme="minorHAnsi"/>
          <w:sz w:val="24"/>
          <w:szCs w:val="24"/>
        </w:rPr>
      </w:pPr>
      <w:r>
        <w:rPr>
          <w:rFonts w:cstheme="minorHAnsi"/>
          <w:noProof/>
          <w:sz w:val="24"/>
          <w:szCs w:val="24"/>
        </w:rPr>
        <w:drawing>
          <wp:inline distT="0" distB="0" distL="0" distR="0">
            <wp:extent cx="5643351" cy="2564607"/>
            <wp:effectExtent l="0" t="0" r="0" b="7620"/>
            <wp:docPr id="35" name="Picture 35" descr="F:\Tugas\07 hasil upload data ke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Tugas\07 hasil upload data ke github.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8970" cy="2562616"/>
                    </a:xfrm>
                    <a:prstGeom prst="rect">
                      <a:avLst/>
                    </a:prstGeom>
                    <a:noFill/>
                    <a:ln>
                      <a:noFill/>
                    </a:ln>
                  </pic:spPr>
                </pic:pic>
              </a:graphicData>
            </a:graphic>
          </wp:inline>
        </w:drawing>
      </w:r>
    </w:p>
    <w:p w:rsidR="00321CF7" w:rsidRPr="00321CF7" w:rsidRDefault="00321CF7" w:rsidP="00321CF7">
      <w:pPr>
        <w:rPr>
          <w:rFonts w:cstheme="minorHAnsi"/>
          <w:sz w:val="24"/>
          <w:szCs w:val="24"/>
        </w:rPr>
      </w:pPr>
    </w:p>
    <w:p w:rsidR="00321CF7" w:rsidRDefault="00321CF7" w:rsidP="00321CF7">
      <w:pPr>
        <w:rPr>
          <w:rFonts w:cstheme="minorHAnsi"/>
          <w:sz w:val="24"/>
          <w:szCs w:val="24"/>
        </w:rPr>
      </w:pPr>
    </w:p>
    <w:p w:rsidR="00321CF7" w:rsidRPr="00321CF7" w:rsidRDefault="00321CF7" w:rsidP="00321CF7">
      <w:pPr>
        <w:tabs>
          <w:tab w:val="left" w:pos="3084"/>
        </w:tabs>
        <w:rPr>
          <w:rFonts w:cstheme="minorHAnsi"/>
          <w:sz w:val="24"/>
          <w:szCs w:val="24"/>
        </w:rPr>
      </w:pPr>
      <w:r>
        <w:rPr>
          <w:rFonts w:cstheme="minorHAnsi"/>
          <w:sz w:val="24"/>
          <w:szCs w:val="24"/>
        </w:rPr>
        <w:tab/>
      </w:r>
      <w:bookmarkStart w:id="104" w:name="_GoBack"/>
      <w:bookmarkEnd w:id="104"/>
    </w:p>
    <w:sectPr w:rsidR="00321CF7" w:rsidRPr="0032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1E48"/>
    <w:multiLevelType w:val="multilevel"/>
    <w:tmpl w:val="DFC6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130109"/>
    <w:multiLevelType w:val="multilevel"/>
    <w:tmpl w:val="E148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DB04BD"/>
    <w:multiLevelType w:val="multilevel"/>
    <w:tmpl w:val="123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A96A45"/>
    <w:multiLevelType w:val="multilevel"/>
    <w:tmpl w:val="5568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823D9F"/>
    <w:multiLevelType w:val="multilevel"/>
    <w:tmpl w:val="77E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D0049"/>
    <w:multiLevelType w:val="multilevel"/>
    <w:tmpl w:val="621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8A45E6"/>
    <w:multiLevelType w:val="multilevel"/>
    <w:tmpl w:val="964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8251E"/>
    <w:multiLevelType w:val="multilevel"/>
    <w:tmpl w:val="4526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882384"/>
    <w:multiLevelType w:val="multilevel"/>
    <w:tmpl w:val="761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5"/>
    <w:rsid w:val="00050AAB"/>
    <w:rsid w:val="000C28B5"/>
    <w:rsid w:val="00105231"/>
    <w:rsid w:val="002A00D5"/>
    <w:rsid w:val="00321CF7"/>
    <w:rsid w:val="0033544D"/>
    <w:rsid w:val="00563B44"/>
    <w:rsid w:val="00570945"/>
    <w:rsid w:val="006A3A16"/>
    <w:rsid w:val="006E5FE2"/>
    <w:rsid w:val="00BA0557"/>
    <w:rsid w:val="00C331E4"/>
    <w:rsid w:val="00D745A0"/>
    <w:rsid w:val="00F10B35"/>
    <w:rsid w:val="00F57701"/>
    <w:rsid w:val="00F6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0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00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9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70945"/>
    <w:rPr>
      <w:color w:val="0000FF"/>
      <w:u w:val="single"/>
    </w:rPr>
  </w:style>
  <w:style w:type="character" w:customStyle="1" w:styleId="post-labels">
    <w:name w:val="post-labels"/>
    <w:basedOn w:val="DefaultParagraphFont"/>
    <w:rsid w:val="00570945"/>
  </w:style>
  <w:style w:type="character" w:customStyle="1" w:styleId="clock">
    <w:name w:val="clock"/>
    <w:basedOn w:val="DefaultParagraphFont"/>
    <w:rsid w:val="00570945"/>
  </w:style>
  <w:style w:type="character" w:customStyle="1" w:styleId="updated">
    <w:name w:val="updated"/>
    <w:basedOn w:val="DefaultParagraphFont"/>
    <w:rsid w:val="00570945"/>
  </w:style>
  <w:style w:type="paragraph" w:styleId="BalloonText">
    <w:name w:val="Balloon Text"/>
    <w:basedOn w:val="Normal"/>
    <w:link w:val="BalloonTextChar"/>
    <w:uiPriority w:val="99"/>
    <w:semiHidden/>
    <w:unhideWhenUsed/>
    <w:rsid w:val="00BA0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57"/>
    <w:rPr>
      <w:rFonts w:ascii="Tahoma" w:hAnsi="Tahoma" w:cs="Tahoma"/>
      <w:sz w:val="16"/>
      <w:szCs w:val="16"/>
    </w:rPr>
  </w:style>
  <w:style w:type="character" w:customStyle="1" w:styleId="Heading3Char">
    <w:name w:val="Heading 3 Char"/>
    <w:basedOn w:val="DefaultParagraphFont"/>
    <w:link w:val="Heading3"/>
    <w:uiPriority w:val="9"/>
    <w:semiHidden/>
    <w:rsid w:val="002A00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00D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A0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0D5"/>
    <w:rPr>
      <w:b/>
      <w:bCs/>
    </w:rPr>
  </w:style>
  <w:style w:type="character" w:styleId="Emphasis">
    <w:name w:val="Emphasis"/>
    <w:basedOn w:val="DefaultParagraphFont"/>
    <w:uiPriority w:val="20"/>
    <w:qFormat/>
    <w:rsid w:val="002A00D5"/>
    <w:rPr>
      <w:i/>
      <w:iCs/>
    </w:rPr>
  </w:style>
  <w:style w:type="paragraph" w:styleId="HTMLPreformatted">
    <w:name w:val="HTML Preformatted"/>
    <w:basedOn w:val="Normal"/>
    <w:link w:val="HTMLPreformattedChar"/>
    <w:uiPriority w:val="99"/>
    <w:semiHidden/>
    <w:unhideWhenUsed/>
    <w:rsid w:val="002A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0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00D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0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00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9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70945"/>
    <w:rPr>
      <w:color w:val="0000FF"/>
      <w:u w:val="single"/>
    </w:rPr>
  </w:style>
  <w:style w:type="character" w:customStyle="1" w:styleId="post-labels">
    <w:name w:val="post-labels"/>
    <w:basedOn w:val="DefaultParagraphFont"/>
    <w:rsid w:val="00570945"/>
  </w:style>
  <w:style w:type="character" w:customStyle="1" w:styleId="clock">
    <w:name w:val="clock"/>
    <w:basedOn w:val="DefaultParagraphFont"/>
    <w:rsid w:val="00570945"/>
  </w:style>
  <w:style w:type="character" w:customStyle="1" w:styleId="updated">
    <w:name w:val="updated"/>
    <w:basedOn w:val="DefaultParagraphFont"/>
    <w:rsid w:val="00570945"/>
  </w:style>
  <w:style w:type="paragraph" w:styleId="BalloonText">
    <w:name w:val="Balloon Text"/>
    <w:basedOn w:val="Normal"/>
    <w:link w:val="BalloonTextChar"/>
    <w:uiPriority w:val="99"/>
    <w:semiHidden/>
    <w:unhideWhenUsed/>
    <w:rsid w:val="00BA0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57"/>
    <w:rPr>
      <w:rFonts w:ascii="Tahoma" w:hAnsi="Tahoma" w:cs="Tahoma"/>
      <w:sz w:val="16"/>
      <w:szCs w:val="16"/>
    </w:rPr>
  </w:style>
  <w:style w:type="character" w:customStyle="1" w:styleId="Heading3Char">
    <w:name w:val="Heading 3 Char"/>
    <w:basedOn w:val="DefaultParagraphFont"/>
    <w:link w:val="Heading3"/>
    <w:uiPriority w:val="9"/>
    <w:semiHidden/>
    <w:rsid w:val="002A00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00D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A0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0D5"/>
    <w:rPr>
      <w:b/>
      <w:bCs/>
    </w:rPr>
  </w:style>
  <w:style w:type="character" w:styleId="Emphasis">
    <w:name w:val="Emphasis"/>
    <w:basedOn w:val="DefaultParagraphFont"/>
    <w:uiPriority w:val="20"/>
    <w:qFormat/>
    <w:rsid w:val="002A00D5"/>
    <w:rPr>
      <w:i/>
      <w:iCs/>
    </w:rPr>
  </w:style>
  <w:style w:type="paragraph" w:styleId="HTMLPreformatted">
    <w:name w:val="HTML Preformatted"/>
    <w:basedOn w:val="Normal"/>
    <w:link w:val="HTMLPreformattedChar"/>
    <w:uiPriority w:val="99"/>
    <w:semiHidden/>
    <w:unhideWhenUsed/>
    <w:rsid w:val="002A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0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00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1884">
      <w:bodyDiv w:val="1"/>
      <w:marLeft w:val="0"/>
      <w:marRight w:val="0"/>
      <w:marTop w:val="0"/>
      <w:marBottom w:val="0"/>
      <w:divBdr>
        <w:top w:val="none" w:sz="0" w:space="0" w:color="auto"/>
        <w:left w:val="none" w:sz="0" w:space="0" w:color="auto"/>
        <w:bottom w:val="none" w:sz="0" w:space="0" w:color="auto"/>
        <w:right w:val="none" w:sz="0" w:space="0" w:color="auto"/>
      </w:divBdr>
      <w:divsChild>
        <w:div w:id="1644696652">
          <w:marLeft w:val="0"/>
          <w:marRight w:val="0"/>
          <w:marTop w:val="0"/>
          <w:marBottom w:val="0"/>
          <w:divBdr>
            <w:top w:val="none" w:sz="0" w:space="0" w:color="auto"/>
            <w:left w:val="none" w:sz="0" w:space="0" w:color="auto"/>
            <w:bottom w:val="none" w:sz="0" w:space="0" w:color="auto"/>
            <w:right w:val="none" w:sz="0" w:space="0" w:color="auto"/>
          </w:divBdr>
          <w:divsChild>
            <w:div w:id="74862615">
              <w:marLeft w:val="0"/>
              <w:marRight w:val="0"/>
              <w:marTop w:val="0"/>
              <w:marBottom w:val="0"/>
              <w:divBdr>
                <w:top w:val="none" w:sz="0" w:space="0" w:color="auto"/>
                <w:left w:val="none" w:sz="0" w:space="0" w:color="auto"/>
                <w:bottom w:val="none" w:sz="0" w:space="0" w:color="auto"/>
                <w:right w:val="none" w:sz="0" w:space="0" w:color="auto"/>
              </w:divBdr>
            </w:div>
            <w:div w:id="368990815">
              <w:marLeft w:val="0"/>
              <w:marRight w:val="0"/>
              <w:marTop w:val="0"/>
              <w:marBottom w:val="0"/>
              <w:divBdr>
                <w:top w:val="none" w:sz="0" w:space="0" w:color="auto"/>
                <w:left w:val="none" w:sz="0" w:space="0" w:color="auto"/>
                <w:bottom w:val="none" w:sz="0" w:space="0" w:color="auto"/>
                <w:right w:val="none" w:sz="0" w:space="0" w:color="auto"/>
              </w:divBdr>
            </w:div>
            <w:div w:id="350229478">
              <w:marLeft w:val="0"/>
              <w:marRight w:val="0"/>
              <w:marTop w:val="0"/>
              <w:marBottom w:val="0"/>
              <w:divBdr>
                <w:top w:val="none" w:sz="0" w:space="0" w:color="auto"/>
                <w:left w:val="none" w:sz="0" w:space="0" w:color="auto"/>
                <w:bottom w:val="none" w:sz="0" w:space="0" w:color="auto"/>
                <w:right w:val="none" w:sz="0" w:space="0" w:color="auto"/>
              </w:divBdr>
            </w:div>
            <w:div w:id="1270894744">
              <w:marLeft w:val="0"/>
              <w:marRight w:val="0"/>
              <w:marTop w:val="0"/>
              <w:marBottom w:val="0"/>
              <w:divBdr>
                <w:top w:val="none" w:sz="0" w:space="0" w:color="auto"/>
                <w:left w:val="none" w:sz="0" w:space="0" w:color="auto"/>
                <w:bottom w:val="none" w:sz="0" w:space="0" w:color="auto"/>
                <w:right w:val="none" w:sz="0" w:space="0" w:color="auto"/>
              </w:divBdr>
            </w:div>
            <w:div w:id="1312102070">
              <w:marLeft w:val="0"/>
              <w:marRight w:val="0"/>
              <w:marTop w:val="0"/>
              <w:marBottom w:val="0"/>
              <w:divBdr>
                <w:top w:val="none" w:sz="0" w:space="0" w:color="auto"/>
                <w:left w:val="none" w:sz="0" w:space="0" w:color="auto"/>
                <w:bottom w:val="none" w:sz="0" w:space="0" w:color="auto"/>
                <w:right w:val="none" w:sz="0" w:space="0" w:color="auto"/>
              </w:divBdr>
              <w:divsChild>
                <w:div w:id="109593628">
                  <w:marLeft w:val="0"/>
                  <w:marRight w:val="0"/>
                  <w:marTop w:val="0"/>
                  <w:marBottom w:val="0"/>
                  <w:divBdr>
                    <w:top w:val="none" w:sz="0" w:space="0" w:color="auto"/>
                    <w:left w:val="none" w:sz="0" w:space="0" w:color="auto"/>
                    <w:bottom w:val="none" w:sz="0" w:space="0" w:color="auto"/>
                    <w:right w:val="none" w:sz="0" w:space="0" w:color="auto"/>
                  </w:divBdr>
                </w:div>
                <w:div w:id="1627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2604">
      <w:bodyDiv w:val="1"/>
      <w:marLeft w:val="0"/>
      <w:marRight w:val="0"/>
      <w:marTop w:val="0"/>
      <w:marBottom w:val="0"/>
      <w:divBdr>
        <w:top w:val="none" w:sz="0" w:space="0" w:color="auto"/>
        <w:left w:val="none" w:sz="0" w:space="0" w:color="auto"/>
        <w:bottom w:val="none" w:sz="0" w:space="0" w:color="auto"/>
        <w:right w:val="none" w:sz="0" w:space="0" w:color="auto"/>
      </w:divBdr>
      <w:divsChild>
        <w:div w:id="954755556">
          <w:marLeft w:val="0"/>
          <w:marRight w:val="0"/>
          <w:marTop w:val="0"/>
          <w:marBottom w:val="0"/>
          <w:divBdr>
            <w:top w:val="none" w:sz="0" w:space="0" w:color="auto"/>
            <w:left w:val="none" w:sz="0" w:space="0" w:color="auto"/>
            <w:bottom w:val="none" w:sz="0" w:space="0" w:color="auto"/>
            <w:right w:val="none" w:sz="0" w:space="0" w:color="auto"/>
          </w:divBdr>
        </w:div>
        <w:div w:id="2058552282">
          <w:marLeft w:val="0"/>
          <w:marRight w:val="0"/>
          <w:marTop w:val="0"/>
          <w:marBottom w:val="0"/>
          <w:divBdr>
            <w:top w:val="none" w:sz="0" w:space="0" w:color="auto"/>
            <w:left w:val="none" w:sz="0" w:space="0" w:color="auto"/>
            <w:bottom w:val="none" w:sz="0" w:space="0" w:color="auto"/>
            <w:right w:val="none" w:sz="0" w:space="0" w:color="auto"/>
          </w:divBdr>
          <w:divsChild>
            <w:div w:id="1819303298">
              <w:marLeft w:val="0"/>
              <w:marRight w:val="0"/>
              <w:marTop w:val="0"/>
              <w:marBottom w:val="0"/>
              <w:divBdr>
                <w:top w:val="none" w:sz="0" w:space="0" w:color="auto"/>
                <w:left w:val="none" w:sz="0" w:space="0" w:color="auto"/>
                <w:bottom w:val="none" w:sz="0" w:space="0" w:color="auto"/>
                <w:right w:val="none" w:sz="0" w:space="0" w:color="auto"/>
              </w:divBdr>
            </w:div>
            <w:div w:id="47656619">
              <w:marLeft w:val="-150"/>
              <w:marRight w:val="0"/>
              <w:marTop w:val="150"/>
              <w:marBottom w:val="150"/>
              <w:divBdr>
                <w:top w:val="none" w:sz="0" w:space="0" w:color="auto"/>
                <w:left w:val="none" w:sz="0" w:space="0" w:color="auto"/>
                <w:bottom w:val="none" w:sz="0" w:space="0" w:color="auto"/>
                <w:right w:val="none" w:sz="0" w:space="0" w:color="auto"/>
              </w:divBdr>
              <w:divsChild>
                <w:div w:id="1541624824">
                  <w:marLeft w:val="0"/>
                  <w:marRight w:val="0"/>
                  <w:marTop w:val="0"/>
                  <w:marBottom w:val="0"/>
                  <w:divBdr>
                    <w:top w:val="none" w:sz="0" w:space="0" w:color="auto"/>
                    <w:left w:val="none" w:sz="0" w:space="0" w:color="auto"/>
                    <w:bottom w:val="none" w:sz="0" w:space="0" w:color="auto"/>
                    <w:right w:val="none" w:sz="0" w:space="0" w:color="auto"/>
                  </w:divBdr>
                </w:div>
              </w:divsChild>
            </w:div>
            <w:div w:id="2117018553">
              <w:marLeft w:val="0"/>
              <w:marRight w:val="0"/>
              <w:marTop w:val="0"/>
              <w:marBottom w:val="0"/>
              <w:divBdr>
                <w:top w:val="none" w:sz="0" w:space="0" w:color="auto"/>
                <w:left w:val="none" w:sz="0" w:space="0" w:color="auto"/>
                <w:bottom w:val="none" w:sz="0" w:space="0" w:color="auto"/>
                <w:right w:val="none" w:sz="0" w:space="0" w:color="auto"/>
              </w:divBdr>
              <w:divsChild>
                <w:div w:id="1606842306">
                  <w:marLeft w:val="0"/>
                  <w:marRight w:val="0"/>
                  <w:marTop w:val="0"/>
                  <w:marBottom w:val="0"/>
                  <w:divBdr>
                    <w:top w:val="none" w:sz="0" w:space="0" w:color="auto"/>
                    <w:left w:val="none" w:sz="0" w:space="0" w:color="auto"/>
                    <w:bottom w:val="none" w:sz="0" w:space="0" w:color="auto"/>
                    <w:right w:val="none" w:sz="0" w:space="0" w:color="auto"/>
                  </w:divBdr>
                  <w:divsChild>
                    <w:div w:id="398676566">
                      <w:marLeft w:val="0"/>
                      <w:marRight w:val="0"/>
                      <w:marTop w:val="0"/>
                      <w:marBottom w:val="0"/>
                      <w:divBdr>
                        <w:top w:val="none" w:sz="0" w:space="0" w:color="auto"/>
                        <w:left w:val="none" w:sz="0" w:space="0" w:color="auto"/>
                        <w:bottom w:val="none" w:sz="0" w:space="0" w:color="auto"/>
                        <w:right w:val="none" w:sz="0" w:space="0" w:color="auto"/>
                      </w:divBdr>
                    </w:div>
                    <w:div w:id="1241866856">
                      <w:marLeft w:val="0"/>
                      <w:marRight w:val="0"/>
                      <w:marTop w:val="0"/>
                      <w:marBottom w:val="0"/>
                      <w:divBdr>
                        <w:top w:val="none" w:sz="0" w:space="0" w:color="auto"/>
                        <w:left w:val="none" w:sz="0" w:space="0" w:color="auto"/>
                        <w:bottom w:val="none" w:sz="0" w:space="0" w:color="auto"/>
                        <w:right w:val="none" w:sz="0" w:space="0" w:color="auto"/>
                      </w:divBdr>
                    </w:div>
                    <w:div w:id="1438212769">
                      <w:marLeft w:val="0"/>
                      <w:marRight w:val="0"/>
                      <w:marTop w:val="0"/>
                      <w:marBottom w:val="0"/>
                      <w:divBdr>
                        <w:top w:val="none" w:sz="0" w:space="0" w:color="auto"/>
                        <w:left w:val="none" w:sz="0" w:space="0" w:color="auto"/>
                        <w:bottom w:val="none" w:sz="0" w:space="0" w:color="auto"/>
                        <w:right w:val="none" w:sz="0" w:space="0" w:color="auto"/>
                      </w:divBdr>
                    </w:div>
                    <w:div w:id="1754661326">
                      <w:marLeft w:val="0"/>
                      <w:marRight w:val="0"/>
                      <w:marTop w:val="0"/>
                      <w:marBottom w:val="0"/>
                      <w:divBdr>
                        <w:top w:val="none" w:sz="0" w:space="0" w:color="auto"/>
                        <w:left w:val="none" w:sz="0" w:space="0" w:color="auto"/>
                        <w:bottom w:val="none" w:sz="0" w:space="0" w:color="auto"/>
                        <w:right w:val="none" w:sz="0" w:space="0" w:color="auto"/>
                      </w:divBdr>
                    </w:div>
                    <w:div w:id="1314987767">
                      <w:marLeft w:val="0"/>
                      <w:marRight w:val="0"/>
                      <w:marTop w:val="0"/>
                      <w:marBottom w:val="0"/>
                      <w:divBdr>
                        <w:top w:val="none" w:sz="0" w:space="0" w:color="auto"/>
                        <w:left w:val="none" w:sz="0" w:space="0" w:color="auto"/>
                        <w:bottom w:val="none" w:sz="0" w:space="0" w:color="auto"/>
                        <w:right w:val="none" w:sz="0" w:space="0" w:color="auto"/>
                      </w:divBdr>
                    </w:div>
                    <w:div w:id="2022118605">
                      <w:marLeft w:val="0"/>
                      <w:marRight w:val="0"/>
                      <w:marTop w:val="0"/>
                      <w:marBottom w:val="0"/>
                      <w:divBdr>
                        <w:top w:val="none" w:sz="0" w:space="0" w:color="auto"/>
                        <w:left w:val="none" w:sz="0" w:space="0" w:color="auto"/>
                        <w:bottom w:val="none" w:sz="0" w:space="0" w:color="auto"/>
                        <w:right w:val="none" w:sz="0" w:space="0" w:color="auto"/>
                      </w:divBdr>
                    </w:div>
                    <w:div w:id="1285191844">
                      <w:marLeft w:val="0"/>
                      <w:marRight w:val="0"/>
                      <w:marTop w:val="0"/>
                      <w:marBottom w:val="0"/>
                      <w:divBdr>
                        <w:top w:val="none" w:sz="0" w:space="0" w:color="auto"/>
                        <w:left w:val="none" w:sz="0" w:space="0" w:color="auto"/>
                        <w:bottom w:val="none" w:sz="0" w:space="0" w:color="auto"/>
                        <w:right w:val="none" w:sz="0" w:space="0" w:color="auto"/>
                      </w:divBdr>
                    </w:div>
                    <w:div w:id="1783301521">
                      <w:marLeft w:val="0"/>
                      <w:marRight w:val="0"/>
                      <w:marTop w:val="0"/>
                      <w:marBottom w:val="0"/>
                      <w:divBdr>
                        <w:top w:val="none" w:sz="0" w:space="0" w:color="auto"/>
                        <w:left w:val="none" w:sz="0" w:space="0" w:color="auto"/>
                        <w:bottom w:val="none" w:sz="0" w:space="0" w:color="auto"/>
                        <w:right w:val="none" w:sz="0" w:space="0" w:color="auto"/>
                      </w:divBdr>
                    </w:div>
                    <w:div w:id="539786138">
                      <w:marLeft w:val="0"/>
                      <w:marRight w:val="0"/>
                      <w:marTop w:val="0"/>
                      <w:marBottom w:val="0"/>
                      <w:divBdr>
                        <w:top w:val="none" w:sz="0" w:space="0" w:color="auto"/>
                        <w:left w:val="none" w:sz="0" w:space="0" w:color="auto"/>
                        <w:bottom w:val="none" w:sz="0" w:space="0" w:color="auto"/>
                        <w:right w:val="none" w:sz="0" w:space="0" w:color="auto"/>
                      </w:divBdr>
                    </w:div>
                    <w:div w:id="1984196394">
                      <w:marLeft w:val="0"/>
                      <w:marRight w:val="0"/>
                      <w:marTop w:val="0"/>
                      <w:marBottom w:val="0"/>
                      <w:divBdr>
                        <w:top w:val="none" w:sz="0" w:space="0" w:color="auto"/>
                        <w:left w:val="none" w:sz="0" w:space="0" w:color="auto"/>
                        <w:bottom w:val="none" w:sz="0" w:space="0" w:color="auto"/>
                        <w:right w:val="none" w:sz="0" w:space="0" w:color="auto"/>
                      </w:divBdr>
                    </w:div>
                    <w:div w:id="1126243344">
                      <w:marLeft w:val="0"/>
                      <w:marRight w:val="0"/>
                      <w:marTop w:val="0"/>
                      <w:marBottom w:val="0"/>
                      <w:divBdr>
                        <w:top w:val="none" w:sz="0" w:space="0" w:color="auto"/>
                        <w:left w:val="none" w:sz="0" w:space="0" w:color="auto"/>
                        <w:bottom w:val="none" w:sz="0" w:space="0" w:color="auto"/>
                        <w:right w:val="none" w:sz="0" w:space="0" w:color="auto"/>
                      </w:divBdr>
                    </w:div>
                    <w:div w:id="1228489288">
                      <w:marLeft w:val="0"/>
                      <w:marRight w:val="0"/>
                      <w:marTop w:val="0"/>
                      <w:marBottom w:val="0"/>
                      <w:divBdr>
                        <w:top w:val="none" w:sz="0" w:space="0" w:color="auto"/>
                        <w:left w:val="none" w:sz="0" w:space="0" w:color="auto"/>
                        <w:bottom w:val="none" w:sz="0" w:space="0" w:color="auto"/>
                        <w:right w:val="none" w:sz="0" w:space="0" w:color="auto"/>
                      </w:divBdr>
                      <w:divsChild>
                        <w:div w:id="714279544">
                          <w:marLeft w:val="0"/>
                          <w:marRight w:val="0"/>
                          <w:marTop w:val="0"/>
                          <w:marBottom w:val="0"/>
                          <w:divBdr>
                            <w:top w:val="none" w:sz="0" w:space="0" w:color="auto"/>
                            <w:left w:val="none" w:sz="0" w:space="0" w:color="auto"/>
                            <w:bottom w:val="none" w:sz="0" w:space="0" w:color="auto"/>
                            <w:right w:val="none" w:sz="0" w:space="0" w:color="auto"/>
                          </w:divBdr>
                        </w:div>
                        <w:div w:id="603340552">
                          <w:marLeft w:val="0"/>
                          <w:marRight w:val="0"/>
                          <w:marTop w:val="0"/>
                          <w:marBottom w:val="0"/>
                          <w:divBdr>
                            <w:top w:val="none" w:sz="0" w:space="0" w:color="auto"/>
                            <w:left w:val="none" w:sz="0" w:space="0" w:color="auto"/>
                            <w:bottom w:val="none" w:sz="0" w:space="0" w:color="auto"/>
                            <w:right w:val="none" w:sz="0" w:space="0" w:color="auto"/>
                          </w:divBdr>
                        </w:div>
                        <w:div w:id="776679923">
                          <w:marLeft w:val="0"/>
                          <w:marRight w:val="0"/>
                          <w:marTop w:val="0"/>
                          <w:marBottom w:val="0"/>
                          <w:divBdr>
                            <w:top w:val="none" w:sz="0" w:space="0" w:color="auto"/>
                            <w:left w:val="none" w:sz="0" w:space="0" w:color="auto"/>
                            <w:bottom w:val="none" w:sz="0" w:space="0" w:color="auto"/>
                            <w:right w:val="none" w:sz="0" w:space="0" w:color="auto"/>
                          </w:divBdr>
                        </w:div>
                      </w:divsChild>
                    </w:div>
                    <w:div w:id="1741757522">
                      <w:marLeft w:val="0"/>
                      <w:marRight w:val="0"/>
                      <w:marTop w:val="0"/>
                      <w:marBottom w:val="0"/>
                      <w:divBdr>
                        <w:top w:val="none" w:sz="0" w:space="0" w:color="auto"/>
                        <w:left w:val="none" w:sz="0" w:space="0" w:color="auto"/>
                        <w:bottom w:val="none" w:sz="0" w:space="0" w:color="auto"/>
                        <w:right w:val="none" w:sz="0" w:space="0" w:color="auto"/>
                      </w:divBdr>
                    </w:div>
                    <w:div w:id="54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2582">
      <w:bodyDiv w:val="1"/>
      <w:marLeft w:val="0"/>
      <w:marRight w:val="0"/>
      <w:marTop w:val="0"/>
      <w:marBottom w:val="0"/>
      <w:divBdr>
        <w:top w:val="none" w:sz="0" w:space="0" w:color="auto"/>
        <w:left w:val="none" w:sz="0" w:space="0" w:color="auto"/>
        <w:bottom w:val="none" w:sz="0" w:space="0" w:color="auto"/>
        <w:right w:val="none" w:sz="0" w:space="0" w:color="auto"/>
      </w:divBdr>
      <w:divsChild>
        <w:div w:id="26835729">
          <w:marLeft w:val="0"/>
          <w:marRight w:val="0"/>
          <w:marTop w:val="0"/>
          <w:marBottom w:val="0"/>
          <w:divBdr>
            <w:top w:val="none" w:sz="0" w:space="0" w:color="auto"/>
            <w:left w:val="none" w:sz="0" w:space="0" w:color="auto"/>
            <w:bottom w:val="none" w:sz="0" w:space="0" w:color="auto"/>
            <w:right w:val="none" w:sz="0" w:space="0" w:color="auto"/>
          </w:divBdr>
        </w:div>
        <w:div w:id="160776275">
          <w:marLeft w:val="0"/>
          <w:marRight w:val="0"/>
          <w:marTop w:val="0"/>
          <w:marBottom w:val="0"/>
          <w:divBdr>
            <w:top w:val="none" w:sz="0" w:space="0" w:color="auto"/>
            <w:left w:val="none" w:sz="0" w:space="0" w:color="auto"/>
            <w:bottom w:val="none" w:sz="0" w:space="0" w:color="auto"/>
            <w:right w:val="none" w:sz="0" w:space="0" w:color="auto"/>
          </w:divBdr>
          <w:divsChild>
            <w:div w:id="1485856718">
              <w:marLeft w:val="0"/>
              <w:marRight w:val="0"/>
              <w:marTop w:val="0"/>
              <w:marBottom w:val="0"/>
              <w:divBdr>
                <w:top w:val="none" w:sz="0" w:space="0" w:color="auto"/>
                <w:left w:val="none" w:sz="0" w:space="0" w:color="auto"/>
                <w:bottom w:val="none" w:sz="0" w:space="0" w:color="auto"/>
                <w:right w:val="none" w:sz="0" w:space="0" w:color="auto"/>
              </w:divBdr>
            </w:div>
            <w:div w:id="189955186">
              <w:marLeft w:val="-150"/>
              <w:marRight w:val="0"/>
              <w:marTop w:val="150"/>
              <w:marBottom w:val="150"/>
              <w:divBdr>
                <w:top w:val="none" w:sz="0" w:space="0" w:color="auto"/>
                <w:left w:val="none" w:sz="0" w:space="0" w:color="auto"/>
                <w:bottom w:val="none" w:sz="0" w:space="0" w:color="auto"/>
                <w:right w:val="none" w:sz="0" w:space="0" w:color="auto"/>
              </w:divBdr>
              <w:divsChild>
                <w:div w:id="11076361">
                  <w:marLeft w:val="0"/>
                  <w:marRight w:val="0"/>
                  <w:marTop w:val="0"/>
                  <w:marBottom w:val="0"/>
                  <w:divBdr>
                    <w:top w:val="none" w:sz="0" w:space="0" w:color="auto"/>
                    <w:left w:val="none" w:sz="0" w:space="0" w:color="auto"/>
                    <w:bottom w:val="none" w:sz="0" w:space="0" w:color="auto"/>
                    <w:right w:val="none" w:sz="0" w:space="0" w:color="auto"/>
                  </w:divBdr>
                </w:div>
              </w:divsChild>
            </w:div>
            <w:div w:id="1842620079">
              <w:marLeft w:val="0"/>
              <w:marRight w:val="0"/>
              <w:marTop w:val="0"/>
              <w:marBottom w:val="0"/>
              <w:divBdr>
                <w:top w:val="none" w:sz="0" w:space="0" w:color="auto"/>
                <w:left w:val="none" w:sz="0" w:space="0" w:color="auto"/>
                <w:bottom w:val="none" w:sz="0" w:space="0" w:color="auto"/>
                <w:right w:val="none" w:sz="0" w:space="0" w:color="auto"/>
              </w:divBdr>
              <w:divsChild>
                <w:div w:id="1610090780">
                  <w:marLeft w:val="0"/>
                  <w:marRight w:val="0"/>
                  <w:marTop w:val="0"/>
                  <w:marBottom w:val="0"/>
                  <w:divBdr>
                    <w:top w:val="none" w:sz="0" w:space="0" w:color="auto"/>
                    <w:left w:val="none" w:sz="0" w:space="0" w:color="auto"/>
                    <w:bottom w:val="none" w:sz="0" w:space="0" w:color="auto"/>
                    <w:right w:val="none" w:sz="0" w:space="0" w:color="auto"/>
                  </w:divBdr>
                </w:div>
                <w:div w:id="1281063177">
                  <w:marLeft w:val="0"/>
                  <w:marRight w:val="0"/>
                  <w:marTop w:val="0"/>
                  <w:marBottom w:val="0"/>
                  <w:divBdr>
                    <w:top w:val="none" w:sz="0" w:space="0" w:color="auto"/>
                    <w:left w:val="none" w:sz="0" w:space="0" w:color="auto"/>
                    <w:bottom w:val="none" w:sz="0" w:space="0" w:color="auto"/>
                    <w:right w:val="none" w:sz="0" w:space="0" w:color="auto"/>
                  </w:divBdr>
                </w:div>
                <w:div w:id="190385467">
                  <w:marLeft w:val="0"/>
                  <w:marRight w:val="0"/>
                  <w:marTop w:val="0"/>
                  <w:marBottom w:val="0"/>
                  <w:divBdr>
                    <w:top w:val="none" w:sz="0" w:space="0" w:color="auto"/>
                    <w:left w:val="none" w:sz="0" w:space="0" w:color="auto"/>
                    <w:bottom w:val="none" w:sz="0" w:space="0" w:color="auto"/>
                    <w:right w:val="none" w:sz="0" w:space="0" w:color="auto"/>
                  </w:divBdr>
                </w:div>
                <w:div w:id="517234990">
                  <w:marLeft w:val="0"/>
                  <w:marRight w:val="0"/>
                  <w:marTop w:val="0"/>
                  <w:marBottom w:val="0"/>
                  <w:divBdr>
                    <w:top w:val="none" w:sz="0" w:space="0" w:color="auto"/>
                    <w:left w:val="none" w:sz="0" w:space="0" w:color="auto"/>
                    <w:bottom w:val="none" w:sz="0" w:space="0" w:color="auto"/>
                    <w:right w:val="none" w:sz="0" w:space="0" w:color="auto"/>
                  </w:divBdr>
                </w:div>
                <w:div w:id="378633904">
                  <w:marLeft w:val="0"/>
                  <w:marRight w:val="0"/>
                  <w:marTop w:val="0"/>
                  <w:marBottom w:val="0"/>
                  <w:divBdr>
                    <w:top w:val="none" w:sz="0" w:space="0" w:color="auto"/>
                    <w:left w:val="none" w:sz="0" w:space="0" w:color="auto"/>
                    <w:bottom w:val="none" w:sz="0" w:space="0" w:color="auto"/>
                    <w:right w:val="none" w:sz="0" w:space="0" w:color="auto"/>
                  </w:divBdr>
                </w:div>
                <w:div w:id="1102146753">
                  <w:marLeft w:val="0"/>
                  <w:marRight w:val="0"/>
                  <w:marTop w:val="0"/>
                  <w:marBottom w:val="0"/>
                  <w:divBdr>
                    <w:top w:val="none" w:sz="0" w:space="0" w:color="auto"/>
                    <w:left w:val="none" w:sz="0" w:space="0" w:color="auto"/>
                    <w:bottom w:val="none" w:sz="0" w:space="0" w:color="auto"/>
                    <w:right w:val="none" w:sz="0" w:space="0" w:color="auto"/>
                  </w:divBdr>
                </w:div>
                <w:div w:id="1491366182">
                  <w:marLeft w:val="0"/>
                  <w:marRight w:val="0"/>
                  <w:marTop w:val="0"/>
                  <w:marBottom w:val="0"/>
                  <w:divBdr>
                    <w:top w:val="none" w:sz="0" w:space="0" w:color="auto"/>
                    <w:left w:val="none" w:sz="0" w:space="0" w:color="auto"/>
                    <w:bottom w:val="none" w:sz="0" w:space="0" w:color="auto"/>
                    <w:right w:val="none" w:sz="0" w:space="0" w:color="auto"/>
                  </w:divBdr>
                  <w:divsChild>
                    <w:div w:id="1241283298">
                      <w:marLeft w:val="0"/>
                      <w:marRight w:val="0"/>
                      <w:marTop w:val="0"/>
                      <w:marBottom w:val="0"/>
                      <w:divBdr>
                        <w:top w:val="none" w:sz="0" w:space="0" w:color="auto"/>
                        <w:left w:val="none" w:sz="0" w:space="0" w:color="auto"/>
                        <w:bottom w:val="none" w:sz="0" w:space="0" w:color="auto"/>
                        <w:right w:val="none" w:sz="0" w:space="0" w:color="auto"/>
                      </w:divBdr>
                    </w:div>
                  </w:divsChild>
                </w:div>
                <w:div w:id="1897621690">
                  <w:marLeft w:val="0"/>
                  <w:marRight w:val="0"/>
                  <w:marTop w:val="0"/>
                  <w:marBottom w:val="0"/>
                  <w:divBdr>
                    <w:top w:val="none" w:sz="0" w:space="0" w:color="auto"/>
                    <w:left w:val="none" w:sz="0" w:space="0" w:color="auto"/>
                    <w:bottom w:val="none" w:sz="0" w:space="0" w:color="auto"/>
                    <w:right w:val="none" w:sz="0" w:space="0" w:color="auto"/>
                  </w:divBdr>
                </w:div>
                <w:div w:id="6594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otekno.net/2016/06/cara-menggunakan-github-dan-membuat.html" TargetMode="External"/><Relationship Id="rId13" Type="http://schemas.openxmlformats.org/officeDocument/2006/relationships/image" Target="media/image2.jpeg"/><Relationship Id="rId18" Type="http://schemas.openxmlformats.org/officeDocument/2006/relationships/hyperlink" Target="https://1.bp.blogspot.com/-G-vh79shdxw/V2vbNvl2okI/AAAAAAAADMs/lsToBuzWMLIFDCO4sIvARbrNiT1UkaoIwCLcB/s1600/Cara-Menggunakan-GitHub-dan-Membuat-Repository-Baru-7.jpg" TargetMode="External"/><Relationship Id="rId26" Type="http://schemas.openxmlformats.org/officeDocument/2006/relationships/hyperlink" Target="https://danangindrak.wordpress.com/2012/12/23/membuat-dan-menggunakan-repository-di-github/github2012-12-23_211436/"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renotekno.net/search/label/AndroidDev" TargetMode="External"/><Relationship Id="rId34" Type="http://schemas.openxmlformats.org/officeDocument/2006/relationships/image" Target="media/image11.jpeg"/><Relationship Id="rId7" Type="http://schemas.openxmlformats.org/officeDocument/2006/relationships/hyperlink" Target="http://www.renotekno.net/search/label/WebDev"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github.com/repositories/new" TargetMode="External"/><Relationship Id="rId33" Type="http://schemas.openxmlformats.org/officeDocument/2006/relationships/image" Target="media/image10.jpeg"/><Relationship Id="rId38"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renotekno.net/2016/06/apa-itu-github-dan-apa-fungsi-dari.html" TargetMode="External"/><Relationship Id="rId29" Type="http://schemas.openxmlformats.org/officeDocument/2006/relationships/hyperlink" Target="https://danangindrak.files.wordpress.com/2012/12/9165bb84-3ae2-40a7-ba6a-d63640a281e0.jpg" TargetMode="External"/><Relationship Id="rId1" Type="http://schemas.openxmlformats.org/officeDocument/2006/relationships/numbering" Target="numbering.xml"/><Relationship Id="rId6" Type="http://schemas.openxmlformats.org/officeDocument/2006/relationships/hyperlink" Target="http://www.renotekno.net/search/label/AndroidDev" TargetMode="External"/><Relationship Id="rId11" Type="http://schemas.openxmlformats.org/officeDocument/2006/relationships/hyperlink" Target="https://github.com/" TargetMode="External"/><Relationship Id="rId24" Type="http://schemas.openxmlformats.org/officeDocument/2006/relationships/hyperlink" Target="http://www.github.com" TargetMode="External"/><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renotekno.net/2016/06/apa-itu-github-dan-apa-fungsi-dari.html" TargetMode="External"/><Relationship Id="rId28" Type="http://schemas.openxmlformats.org/officeDocument/2006/relationships/hyperlink" Target="https://www.evernote.com/shard/s246/sh/b19272ba-f018-4717-a684-fa10d35c98b3/7805fdb692d140e4ca8726b8a2f72fc5" TargetMode="External"/><Relationship Id="rId36" Type="http://schemas.openxmlformats.org/officeDocument/2006/relationships/image" Target="media/image13.jpeg"/><Relationship Id="rId10" Type="http://schemas.openxmlformats.org/officeDocument/2006/relationships/hyperlink" Target="http://www.renotekno.net/2016/06/apa-itu-github-dan-apa-fungsi-dari.html" TargetMode="External"/><Relationship Id="rId19" Type="http://schemas.openxmlformats.org/officeDocument/2006/relationships/image" Target="media/image7.jpeg"/><Relationship Id="rId31" Type="http://schemas.openxmlformats.org/officeDocument/2006/relationships/hyperlink" Target="https://help.github.com/articles/create-a-repo" TargetMode="External"/><Relationship Id="rId4" Type="http://schemas.openxmlformats.org/officeDocument/2006/relationships/settings" Target="settings.xml"/><Relationship Id="rId9" Type="http://schemas.openxmlformats.org/officeDocument/2006/relationships/hyperlink" Target="https://3.bp.blogspot.com/-5lIOIH85Tl8/V2uYlQgGOxI/AAAAAAAADLE/GxRIUhFaGus6UrhH16ThCi1-6gIY0hf7QCLcB/s1600/Cara-Menggunakan-GitHub-dan-Membuat-Repository-Baru.gif" TargetMode="External"/><Relationship Id="rId14" Type="http://schemas.openxmlformats.org/officeDocument/2006/relationships/image" Target="media/image3.jpeg"/><Relationship Id="rId22" Type="http://schemas.openxmlformats.org/officeDocument/2006/relationships/hyperlink" Target="http://www.renotekno.net/search/label/WebDev" TargetMode="External"/><Relationship Id="rId27" Type="http://schemas.openxmlformats.org/officeDocument/2006/relationships/hyperlink" Target="http://windows.github.com/" TargetMode="External"/><Relationship Id="rId30" Type="http://schemas.openxmlformats.org/officeDocument/2006/relationships/image" Target="media/image8.jpeg"/><Relationship Id="rId35"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14</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Profesional</dc:creator>
  <cp:keywords/>
  <dc:description/>
  <cp:lastModifiedBy>Profesional</cp:lastModifiedBy>
  <cp:revision>13</cp:revision>
  <dcterms:created xsi:type="dcterms:W3CDTF">2016-09-30T02:06:00Z</dcterms:created>
  <dcterms:modified xsi:type="dcterms:W3CDTF">2016-09-30T03:55:00Z</dcterms:modified>
</cp:coreProperties>
</file>